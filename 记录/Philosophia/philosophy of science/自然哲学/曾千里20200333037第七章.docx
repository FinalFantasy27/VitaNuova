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458F" w14:textId="77777777" w:rsidR="002326A0" w:rsidRDefault="002326A0" w:rsidP="002326A0">
      <w:pPr>
        <w:pStyle w:val="16"/>
        <w:spacing w:beforeLines="200" w:before="624"/>
        <w:rPr>
          <w:rFonts w:ascii="宋体" w:hAnsi="宋体"/>
          <w:b/>
        </w:rPr>
      </w:pPr>
      <w:bookmarkStart w:id="0" w:name="_Toc100330501"/>
      <w:bookmarkStart w:id="1" w:name="_Toc100330598"/>
      <w:r>
        <w:t>第七章</w:t>
      </w:r>
      <w:r>
        <w:rPr>
          <w:rFonts w:hint="eastAsia"/>
        </w:rPr>
        <w:t xml:space="preserve">　近代科学革命</w:t>
      </w:r>
      <w:r>
        <w:rPr>
          <w:rFonts w:ascii="宋体" w:hAnsi="宋体" w:hint="eastAsia"/>
        </w:rPr>
        <w:t>(</w:t>
      </w:r>
      <w:proofErr w:type="gramStart"/>
      <w:r>
        <w:rPr>
          <w:rFonts w:hint="eastAsia"/>
        </w:rPr>
        <w:t>一</w:t>
      </w:r>
      <w:proofErr w:type="gramEnd"/>
      <w:r>
        <w:rPr>
          <w:rFonts w:ascii="宋体" w:hAnsi="宋体" w:hint="eastAsia"/>
        </w:rPr>
        <w:t>)</w:t>
      </w:r>
      <w:bookmarkEnd w:id="0"/>
      <w:bookmarkEnd w:id="1"/>
    </w:p>
    <w:p w14:paraId="104B3F9E" w14:textId="77777777" w:rsidR="002326A0" w:rsidRDefault="002326A0" w:rsidP="002326A0">
      <w:pPr>
        <w:pStyle w:val="afff5"/>
      </w:pPr>
      <w:bookmarkStart w:id="2" w:name="_Toc100330599"/>
      <w:bookmarkStart w:id="3" w:name="_Toc100330502"/>
      <w:r>
        <w:rPr>
          <w:rFonts w:ascii="黑体" w:hAnsi="黑体"/>
          <w:spacing w:val="-8"/>
        </w:rPr>
        <w:t>—</w:t>
      </w:r>
      <w:r>
        <w:rPr>
          <w:rFonts w:ascii="黑体" w:hAnsi="黑体"/>
        </w:rPr>
        <w:t>—</w:t>
      </w:r>
      <w:r>
        <w:rPr>
          <w:rFonts w:hint="eastAsia"/>
        </w:rPr>
        <w:t>从抽象的数学理念到数学的实在</w:t>
      </w:r>
      <w:bookmarkEnd w:id="2"/>
      <w:bookmarkEnd w:id="3"/>
    </w:p>
    <w:p w14:paraId="31D43A82" w14:textId="77777777" w:rsidR="002326A0" w:rsidRDefault="002326A0" w:rsidP="002326A0">
      <w:pPr>
        <w:ind w:firstLine="436"/>
        <w:rPr>
          <w:kern w:val="0"/>
          <w:szCs w:val="21"/>
        </w:rPr>
      </w:pPr>
      <w:r>
        <w:rPr>
          <w:rFonts w:hint="eastAsia"/>
        </w:rPr>
        <w:t>就文艺复兴时期的天文学而言，柏拉图的数学天文学占据主导地位，其实质就是用所谓的“数学理念”去“拯救”观察到的经验现象。在这里，真理性的东西是“数学理念”，是造物主的杰作，</w:t>
      </w:r>
      <w:proofErr w:type="gramStart"/>
      <w:r>
        <w:rPr>
          <w:rFonts w:hint="eastAsia"/>
        </w:rPr>
        <w:t>可错性</w:t>
      </w:r>
      <w:proofErr w:type="gramEnd"/>
      <w:r>
        <w:rPr>
          <w:rFonts w:hint="eastAsia"/>
        </w:rPr>
        <w:t>的东西则是“经验观察”。“数学理念”成了检验“经验观察是否正确”的标准。据此，需要进</w:t>
      </w:r>
      <w:r>
        <w:rPr>
          <w:rFonts w:hint="eastAsia"/>
          <w:spacing w:val="-2"/>
        </w:rPr>
        <w:t>一步回答以下问题：对天文现象的经验观察真的是错的吗？数学天文学之“数</w:t>
      </w:r>
      <w:r>
        <w:rPr>
          <w:rFonts w:hint="eastAsia"/>
        </w:rPr>
        <w:t>学理念”真的是正确的吗？天体的运动真的不可以违背这样的“数学理念”吗？经验观察到的天体运动真的不能作为天体运动理论的检验标准吗？天体</w:t>
      </w:r>
      <w:r>
        <w:rPr>
          <w:rFonts w:hint="eastAsia"/>
          <w:spacing w:val="2"/>
        </w:rPr>
        <w:t>运动的根源何在？难道仅仅是天体灵魂的作用或造物主的推动？等等。另外，</w:t>
      </w:r>
      <w:r>
        <w:rPr>
          <w:rFonts w:hint="eastAsia"/>
        </w:rPr>
        <w:t>就这一时期的物理学而言，占据主导地位的是亚里士多德的哲学的物理学：运用观察方法而非实验方法和数学方法，从事物的等级和内在目的去解释事物的运动变化。由此带来的相关问题是：实验方法和数学方法真的不能运用于物理学中吗？物理学真的只能是哲学的物理学吗？等等。哥白尼、开普勒和伽利略等</w:t>
      </w:r>
      <w:r>
        <w:t>人</w:t>
      </w:r>
      <w:r>
        <w:rPr>
          <w:rFonts w:hint="eastAsia"/>
        </w:rPr>
        <w:t>对这些问题的回答</w:t>
      </w:r>
      <w:r>
        <w:t>，</w:t>
      </w:r>
      <w:r>
        <w:rPr>
          <w:rFonts w:hint="eastAsia"/>
        </w:rPr>
        <w:t>构成了近代科学革命的一部分。</w:t>
      </w:r>
    </w:p>
    <w:p w14:paraId="35D56A37" w14:textId="77777777" w:rsidR="002326A0" w:rsidRDefault="002326A0" w:rsidP="002326A0">
      <w:pPr>
        <w:pStyle w:val="24"/>
        <w:spacing w:before="468" w:after="312"/>
      </w:pPr>
      <w:bookmarkStart w:id="4" w:name="_Toc100330600"/>
      <w:bookmarkStart w:id="5" w:name="_Toc50645962"/>
      <w:bookmarkStart w:id="6" w:name="_Toc82685214"/>
      <w:bookmarkStart w:id="7" w:name="_Toc50646006"/>
      <w:r>
        <w:rPr>
          <w:rFonts w:hint="eastAsia"/>
        </w:rPr>
        <w:t>一、哥白尼：由新柏拉图主义创立日心说</w:t>
      </w:r>
      <w:bookmarkStart w:id="8" w:name="pindex1405"/>
      <w:bookmarkEnd w:id="4"/>
      <w:bookmarkEnd w:id="5"/>
      <w:bookmarkEnd w:id="6"/>
      <w:bookmarkEnd w:id="7"/>
      <w:bookmarkEnd w:id="8"/>
    </w:p>
    <w:p w14:paraId="5758836A" w14:textId="77777777" w:rsidR="002326A0" w:rsidRDefault="002326A0" w:rsidP="002326A0">
      <w:pPr>
        <w:ind w:firstLine="436"/>
      </w:pPr>
      <w:r>
        <w:rPr>
          <w:rFonts w:hint="eastAsia"/>
        </w:rPr>
        <w:t>在哥白尼</w:t>
      </w:r>
      <w:r>
        <w:rPr>
          <w:rFonts w:ascii="宋体" w:hAnsi="宋体" w:hint="eastAsia"/>
        </w:rPr>
        <w:t>(</w:t>
      </w:r>
      <w:r w:rsidRPr="003E68B4">
        <w:rPr>
          <w:rFonts w:asciiTheme="minorHAnsi" w:eastAsiaTheme="minorEastAsia" w:hAnsiTheme="minorHAnsi" w:cstheme="minorBidi"/>
          <w:szCs w:val="22"/>
        </w:rPr>
        <w:t>Nicolaus Copernicus</w:t>
      </w:r>
      <w:r w:rsidRPr="003E68B4">
        <w:rPr>
          <w:rFonts w:asciiTheme="minorHAnsi" w:eastAsiaTheme="minorEastAsia" w:hAnsiTheme="minorHAnsi" w:cstheme="minorBidi" w:hint="eastAsia"/>
          <w:szCs w:val="22"/>
        </w:rPr>
        <w:t>，</w:t>
      </w:r>
      <w:r>
        <w:rPr>
          <w:rFonts w:hint="eastAsia"/>
        </w:rPr>
        <w:t>1473</w:t>
      </w:r>
      <w:r>
        <w:rPr>
          <w:rFonts w:hint="eastAsia"/>
        </w:rPr>
        <w:t>—</w:t>
      </w:r>
      <w:r>
        <w:rPr>
          <w:rFonts w:hint="eastAsia"/>
        </w:rPr>
        <w:t>1543</w:t>
      </w:r>
      <w:r>
        <w:rPr>
          <w:rFonts w:ascii="宋体" w:hAnsi="宋体" w:hint="eastAsia"/>
        </w:rPr>
        <w:t>)</w:t>
      </w:r>
      <w:r>
        <w:rPr>
          <w:rFonts w:hint="eastAsia"/>
        </w:rPr>
        <w:t>所处的时代，从人们所观察到的天文现象，所构建的传统的天文学理论体系，以及所持有的宗教神学思想内涵来看，都是不支持日心说的。在这种情况下，哥白尼为什么会提出“日心说”呢？究其原因，这与他坚持并</w:t>
      </w:r>
      <w:proofErr w:type="gramStart"/>
      <w:r>
        <w:rPr>
          <w:rFonts w:hint="eastAsia"/>
        </w:rPr>
        <w:t>践行</w:t>
      </w:r>
      <w:proofErr w:type="gramEnd"/>
      <w:r>
        <w:rPr>
          <w:rFonts w:hint="eastAsia"/>
        </w:rPr>
        <w:t>新柏拉图主义有关。</w:t>
      </w:r>
    </w:p>
    <w:p w14:paraId="79B665A0" w14:textId="77777777" w:rsidR="002326A0" w:rsidRDefault="002326A0" w:rsidP="002326A0">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新柏拉图主义的兴起与哥白尼日心说的提出</w:t>
      </w:r>
      <w:bookmarkStart w:id="9" w:name="pindex1407"/>
      <w:bookmarkEnd w:id="9"/>
    </w:p>
    <w:p w14:paraId="6565AF72" w14:textId="77777777" w:rsidR="002326A0" w:rsidRDefault="002326A0" w:rsidP="002326A0">
      <w:pPr>
        <w:ind w:firstLine="436"/>
      </w:pPr>
      <w:r>
        <w:rPr>
          <w:rFonts w:hint="eastAsia"/>
        </w:rPr>
        <w:t>在文艺复兴时期的佛罗伦萨，重新发现柏拉图思想是一个重要事件。在</w:t>
      </w:r>
      <w:r>
        <w:rPr>
          <w:rFonts w:hint="eastAsia"/>
          <w:spacing w:val="-2"/>
        </w:rPr>
        <w:t>15</w:t>
      </w:r>
      <w:r>
        <w:rPr>
          <w:rFonts w:hint="eastAsia"/>
          <w:spacing w:val="-2"/>
        </w:rPr>
        <w:t>世纪</w:t>
      </w:r>
      <w:r>
        <w:rPr>
          <w:spacing w:val="-2"/>
        </w:rPr>
        <w:t>左右的</w:t>
      </w:r>
      <w:r>
        <w:rPr>
          <w:rFonts w:hint="eastAsia"/>
          <w:spacing w:val="-2"/>
        </w:rPr>
        <w:t>欧洲</w:t>
      </w:r>
      <w:r>
        <w:rPr>
          <w:spacing w:val="-2"/>
        </w:rPr>
        <w:t>，</w:t>
      </w:r>
      <w:r>
        <w:rPr>
          <w:rFonts w:hint="eastAsia"/>
          <w:spacing w:val="-2"/>
        </w:rPr>
        <w:t>经人文主义者的研究与传播，柏拉图主义再次流行起来，</w:t>
      </w:r>
      <w:r>
        <w:rPr>
          <w:rFonts w:hint="eastAsia"/>
        </w:rPr>
        <w:t>其思想趋向体现了新柏拉图主义的特征，使</w:t>
      </w:r>
      <w:r>
        <w:t>新柏拉图主义在西欧得到复兴</w:t>
      </w:r>
      <w:r>
        <w:rPr>
          <w:rFonts w:hint="eastAsia"/>
        </w:rPr>
        <w:t>。</w:t>
      </w:r>
    </w:p>
    <w:p w14:paraId="0908A03A" w14:textId="77777777" w:rsidR="002326A0" w:rsidRDefault="002326A0" w:rsidP="002326A0">
      <w:pPr>
        <w:ind w:firstLine="436"/>
      </w:pPr>
      <w:r>
        <w:rPr>
          <w:rFonts w:hint="eastAsia"/>
          <w:bCs/>
        </w:rPr>
        <w:t>新柏拉图主义的代表人物</w:t>
      </w:r>
      <w:r>
        <w:rPr>
          <w:rFonts w:asciiTheme="minorEastAsia" w:hAnsiTheme="minorEastAsia"/>
          <w:spacing w:val="-8"/>
        </w:rPr>
        <w:t>—</w:t>
      </w:r>
      <w:r>
        <w:rPr>
          <w:rFonts w:asciiTheme="minorEastAsia" w:hAnsiTheme="minorEastAsia"/>
        </w:rPr>
        <w:t>—</w:t>
      </w:r>
      <w:r>
        <w:rPr>
          <w:rFonts w:hint="eastAsia"/>
          <w:bCs/>
        </w:rPr>
        <w:t>希腊晚期的</w:t>
      </w:r>
      <w:r>
        <w:rPr>
          <w:rFonts w:hint="eastAsia"/>
        </w:rPr>
        <w:t>普罗提诺认为，天体的运动是一种“具有专注的自我意识的运动，是理智和生命的运动，完全在自身里面，没有哪一部分在外面，或者在别处”</w:t>
      </w:r>
      <w:r>
        <w:rPr>
          <w:rFonts w:hint="eastAsia"/>
          <w:vertAlign w:val="superscript"/>
        </w:rPr>
        <w:footnoteReference w:id="1"/>
      </w:r>
      <w:r>
        <w:rPr>
          <w:rFonts w:hint="eastAsia"/>
        </w:rPr>
        <w:t>。他认为，天体的运动不是</w:t>
      </w:r>
      <w:r>
        <w:rPr>
          <w:rFonts w:hint="eastAsia"/>
          <w:spacing w:val="-2"/>
        </w:rPr>
        <w:t>自身的机械运动，而是由灵魂所引导的以神为中心所做的圆周运动。“在天上，只要灵魂具有良好的且比较敏锐的感知力，就会向善运动，同时使身体以相应的方式在空间里运动。反过来，感知力从那高高在上的灵魂获得了善，就欣然去追寻它</w:t>
      </w:r>
      <w:r>
        <w:rPr>
          <w:rFonts w:hint="eastAsia"/>
          <w:spacing w:val="-2"/>
        </w:rPr>
        <w:lastRenderedPageBreak/>
        <w:t>自己的善，由于善无处不在，因此无论何处它都被引向善。”</w:t>
      </w:r>
      <w:r>
        <w:rPr>
          <w:rFonts w:hint="eastAsia"/>
          <w:spacing w:val="-2"/>
          <w:vertAlign w:val="superscript"/>
        </w:rPr>
        <w:footnoteReference w:id="2"/>
      </w:r>
      <w:r>
        <w:rPr>
          <w:rFonts w:hint="eastAsia"/>
        </w:rPr>
        <w:t>灵魂向善运动，追求自我完善，这种自我完善的表现之一是做圆周运动。“理智就是这样被推动的</w:t>
      </w:r>
      <w:r>
        <w:t>。</w:t>
      </w:r>
      <w:r>
        <w:rPr>
          <w:rFonts w:hint="eastAsia"/>
        </w:rPr>
        <w:t>它既是静止的，又是运动的，因为它围绕着他</w:t>
      </w:r>
      <w:r>
        <w:rPr>
          <w:rFonts w:ascii="宋体" w:hAnsi="宋体" w:hint="eastAsia"/>
        </w:rPr>
        <w:t>(</w:t>
      </w:r>
      <w:r>
        <w:rPr>
          <w:rFonts w:hint="eastAsia"/>
        </w:rPr>
        <w:t>至善</w:t>
      </w:r>
      <w:r>
        <w:rPr>
          <w:rFonts w:ascii="宋体" w:hAnsi="宋体" w:hint="eastAsia"/>
        </w:rPr>
        <w:t>)</w:t>
      </w:r>
      <w:r>
        <w:rPr>
          <w:rFonts w:hint="eastAsia"/>
        </w:rPr>
        <w:t>运动。”</w:t>
      </w:r>
      <w:r>
        <w:rPr>
          <w:rFonts w:hint="eastAsia"/>
          <w:vertAlign w:val="superscript"/>
        </w:rPr>
        <w:footnoteReference w:id="3"/>
      </w:r>
      <w:r>
        <w:rPr>
          <w:rFonts w:hint="eastAsia"/>
        </w:rPr>
        <w:t>所以，宇宙也是如此，既做环形运动，又静止不动。普罗提诺在这里把天体宇宙的运行看作是由灵魂的牵引和推动，而做的追求自身完善的运动，与</w:t>
      </w:r>
      <w:r>
        <w:t>此</w:t>
      </w:r>
      <w:r>
        <w:rPr>
          <w:rFonts w:hint="eastAsia"/>
        </w:rPr>
        <w:t>相关联的是神秘主义的原因，而不是机械式的物理的原因。</w:t>
      </w:r>
    </w:p>
    <w:p w14:paraId="2AF7958E" w14:textId="77777777" w:rsidR="002326A0" w:rsidRDefault="002326A0" w:rsidP="002326A0">
      <w:pPr>
        <w:ind w:firstLine="436"/>
      </w:pPr>
      <w:r>
        <w:rPr>
          <w:rFonts w:hint="eastAsia"/>
        </w:rPr>
        <w:t>上述新柏拉图主义的思想到了文艺复兴时期有了进一步的发展，呈现出三方面的特征：“第一，在本体论上强调数和形是宇宙万物存在的本质。第二，在数学审美上崇尚三类相互关联的美，即思想上的逻辑美、视觉上的圆形美以及听觉上由数字比例而产生的和谐美，因而强调简单性、对称性、明白性以及和谐性的重要性。第三，宗教方面强调数学设计论。”</w:t>
      </w:r>
      <w:r>
        <w:rPr>
          <w:vertAlign w:val="superscript"/>
        </w:rPr>
        <w:footnoteReference w:id="4"/>
      </w:r>
      <w:r>
        <w:rPr>
          <w:rFonts w:hint="eastAsia"/>
        </w:rPr>
        <w:t>自然的数学本体论强调的是自然的数的本质；自然的数学美学强调的是自然的简单和谐对称等，这是数学设计论和数学本体论的进一步贯彻和体现</w:t>
      </w:r>
      <w:r>
        <w:t>；</w:t>
      </w:r>
      <w:r>
        <w:rPr>
          <w:rFonts w:hint="eastAsia"/>
        </w:rPr>
        <w:t>自然的数学设计论强调的是自然的数的本质在宗教意义上的起源，即上帝是一个至高无上</w:t>
      </w:r>
      <w:r>
        <w:rPr>
          <w:rFonts w:hint="eastAsia"/>
          <w:spacing w:val="-2"/>
        </w:rPr>
        <w:t>的数学家，他按照数学方式设计大自然。“这三方面相互依存</w:t>
      </w:r>
      <w:r>
        <w:rPr>
          <w:spacing w:val="-2"/>
        </w:rPr>
        <w:t>。</w:t>
      </w:r>
      <w:r>
        <w:rPr>
          <w:rFonts w:hint="eastAsia"/>
          <w:spacing w:val="-2"/>
        </w:rPr>
        <w:t>数学审美是数学设计的进一步贯彻和表现</w:t>
      </w:r>
      <w:r>
        <w:rPr>
          <w:spacing w:val="-2"/>
        </w:rPr>
        <w:t>。</w:t>
      </w:r>
      <w:r>
        <w:rPr>
          <w:rFonts w:hint="eastAsia"/>
          <w:spacing w:val="-2"/>
        </w:rPr>
        <w:t>对于数学审美上的强调则来自于设计信仰</w:t>
      </w:r>
      <w:r>
        <w:rPr>
          <w:spacing w:val="-2"/>
        </w:rPr>
        <w:t>。</w:t>
      </w:r>
      <w:r>
        <w:rPr>
          <w:rFonts w:hint="eastAsia"/>
          <w:spacing w:val="-2"/>
        </w:rPr>
        <w:t>”</w:t>
      </w:r>
      <w:r>
        <w:rPr>
          <w:rStyle w:val="ac"/>
          <w:spacing w:val="-2"/>
        </w:rPr>
        <w:footnoteReference w:id="5"/>
      </w:r>
    </w:p>
    <w:p w14:paraId="7731432C" w14:textId="77777777" w:rsidR="002326A0" w:rsidRDefault="002326A0" w:rsidP="002326A0">
      <w:pPr>
        <w:ind w:firstLine="436"/>
      </w:pPr>
      <w:r>
        <w:rPr>
          <w:rFonts w:hint="eastAsia"/>
        </w:rPr>
        <w:t>根据新柏拉图主义，宇宙的本质是简单和谐的，反映在天文学的数学结构上也是简单和谐的；一个能够真实反映天体运动的天文学，应该是一个在数学体系上简单和谐的天文学。以此观之，当时依据托勒密的“地心说”来反映天球运动的数学体系呈现出复杂的状态，存在一定的欠缺：附加的本轮数量太多，数学体系不简洁；偏心圆的设定意味着行星的运动不再以地球为中心；偏心匀速点的设定是为了将偏心匀速点到行星本轮中心连接形成的一条线，在相等的时间内扫过相等的角度，由此，行星本轮相对于偏心匀速点做匀速运动。偏心匀速点是想象出来的，行星本轮的匀速运动是相对于想象中的某个点</w:t>
      </w:r>
      <w:r>
        <w:rPr>
          <w:rFonts w:asciiTheme="minorEastAsia" w:hAnsiTheme="minorEastAsia"/>
          <w:spacing w:val="-8"/>
        </w:rPr>
        <w:t>—</w:t>
      </w:r>
      <w:r>
        <w:rPr>
          <w:rFonts w:asciiTheme="minorEastAsia" w:hAnsiTheme="minorEastAsia"/>
        </w:rPr>
        <w:t>—</w:t>
      </w:r>
      <w:r>
        <w:rPr>
          <w:rFonts w:hint="eastAsia"/>
        </w:rPr>
        <w:t>偏心匀速点进行的，而不是相对于地球进行的，相对于地球，似乎意味着行星的运动时快时慢，在做着非匀速圆周运动，等等。所有这些都使得天体运动看起来不自然、不和谐，与亚里士多德关于天体运行的“匀速圆周运动”原则</w:t>
      </w:r>
      <w:r>
        <w:rPr>
          <w:vertAlign w:val="superscript"/>
        </w:rPr>
        <w:footnoteReference w:id="6"/>
      </w:r>
      <w:r>
        <w:rPr>
          <w:rFonts w:hint="eastAsia"/>
        </w:rPr>
        <w:t>相违背，也与新柏拉图主义的观点相冲突。哥白尼认为，托勒密的地心说违背了天球圆周运动的基本原则，但这不是因为他将圆心轨迹引入本轮，以解释行星有时候在天空中好像向后移动，而是因为他为了维持其圆周运动，引入了偏心匀速点，通过一个非圆的中心点来测量，以加速或延缓一个天体的运动从而保持其天体圆周运动。</w:t>
      </w:r>
      <w:r>
        <w:rPr>
          <w:rStyle w:val="ac"/>
          <w:bCs/>
          <w:szCs w:val="21"/>
        </w:rPr>
        <w:footnoteReference w:id="7"/>
      </w:r>
      <w:r>
        <w:rPr>
          <w:rFonts w:hint="eastAsia"/>
        </w:rPr>
        <w:t>由此，哥白尼对托勒密天文体系之“匀速偏心点”的设立颇为不满，他不能接受这一概念，因此提出一个不需要“匀速偏心点”的天文学体系来。这是一个要建立大胆创新的、简单精巧的天文学体系的想法。</w:t>
      </w:r>
    </w:p>
    <w:p w14:paraId="37EADFFA" w14:textId="77777777" w:rsidR="002326A0" w:rsidRDefault="002326A0" w:rsidP="002326A0">
      <w:pPr>
        <w:ind w:firstLine="436"/>
      </w:pPr>
      <w:r>
        <w:rPr>
          <w:rFonts w:hint="eastAsia"/>
        </w:rPr>
        <w:lastRenderedPageBreak/>
        <w:t>15</w:t>
      </w:r>
      <w:r>
        <w:rPr>
          <w:rFonts w:ascii="宋体" w:hAnsi="宋体" w:hint="eastAsia"/>
        </w:rPr>
        <w:t>—</w:t>
      </w:r>
      <w:r>
        <w:rPr>
          <w:rFonts w:hint="eastAsia"/>
        </w:rPr>
        <w:t>16</w:t>
      </w:r>
      <w:r>
        <w:rPr>
          <w:rFonts w:hint="eastAsia"/>
        </w:rPr>
        <w:t>世纪，“具有这种毕达哥拉斯成分的柏拉图主义又在意大利复活了”。</w:t>
      </w:r>
      <w:r>
        <w:rPr>
          <w:rStyle w:val="ac"/>
        </w:rPr>
        <w:footnoteReference w:id="8"/>
      </w:r>
      <w:r>
        <w:t>博</w:t>
      </w:r>
      <w:r>
        <w:rPr>
          <w:rFonts w:hint="eastAsia"/>
        </w:rPr>
        <w:t>洛尼亚大学的数学和天文学教</w:t>
      </w:r>
      <w:bookmarkStart w:id="10" w:name="_Hlk35188752"/>
      <w:r>
        <w:rPr>
          <w:rFonts w:hint="eastAsia"/>
        </w:rPr>
        <w:t>授诺瓦拉</w:t>
      </w:r>
      <w:r>
        <w:rPr>
          <w:rFonts w:ascii="宋体" w:hAnsi="宋体" w:hint="eastAsia"/>
        </w:rPr>
        <w:t>(</w:t>
      </w:r>
      <w:r>
        <w:rPr>
          <w:rFonts w:hint="eastAsia"/>
        </w:rPr>
        <w:t>Maria de Novara</w:t>
      </w:r>
      <w:r>
        <w:rPr>
          <w:rFonts w:hint="eastAsia"/>
        </w:rPr>
        <w:t>，</w:t>
      </w:r>
      <w:r>
        <w:rPr>
          <w:rFonts w:hint="eastAsia"/>
        </w:rPr>
        <w:t>1</w:t>
      </w:r>
      <w:r>
        <w:t>454</w:t>
      </w:r>
      <w:r>
        <w:rPr>
          <w:rFonts w:ascii="宋体" w:hAnsi="宋体" w:hint="eastAsia"/>
        </w:rPr>
        <w:t>—</w:t>
      </w:r>
      <w:r>
        <w:t>1504</w:t>
      </w:r>
      <w:bookmarkEnd w:id="10"/>
      <w:r>
        <w:rPr>
          <w:rFonts w:ascii="宋体" w:hAnsi="宋体" w:hint="eastAsia"/>
        </w:rPr>
        <w:t>)</w:t>
      </w:r>
      <w:r>
        <w:rPr>
          <w:rFonts w:hint="eastAsia"/>
        </w:rPr>
        <w:t>批评托勒密体系“太繁复”，“</w:t>
      </w:r>
      <w:proofErr w:type="gramStart"/>
      <w:r>
        <w:rPr>
          <w:rFonts w:hint="eastAsia"/>
        </w:rPr>
        <w:t>不</w:t>
      </w:r>
      <w:proofErr w:type="gramEnd"/>
      <w:r>
        <w:rPr>
          <w:rFonts w:hint="eastAsia"/>
        </w:rPr>
        <w:t>合于数学和谐的原理”。而哥白尼正是诺瓦拉的学生，他的这一观点对哥白尼影响很大，并引导他着手构建一个新的、从数学上来看简单明了的体系，也就是后来的日心说体系。</w:t>
      </w:r>
      <w:r>
        <w:rPr>
          <w:rStyle w:val="ac"/>
          <w:bCs/>
          <w:szCs w:val="21"/>
        </w:rPr>
        <w:footnoteReference w:id="9"/>
      </w:r>
      <w:r>
        <w:rPr>
          <w:rFonts w:hint="eastAsia"/>
        </w:rPr>
        <w:t>不仅如此，“在当时有著作传世的古代人中，只有毕达哥拉斯认为地球是围绕</w:t>
      </w:r>
      <w:proofErr w:type="gramStart"/>
      <w:r>
        <w:rPr>
          <w:rFonts w:hint="eastAsia"/>
        </w:rPr>
        <w:t>一</w:t>
      </w:r>
      <w:proofErr w:type="gramEnd"/>
      <w:r>
        <w:rPr>
          <w:rFonts w:hint="eastAsia"/>
        </w:rPr>
        <w:t>团中央火运行的”</w:t>
      </w:r>
      <w:r>
        <w:rPr>
          <w:rStyle w:val="ac"/>
          <w:bCs/>
          <w:szCs w:val="21"/>
        </w:rPr>
        <w:footnoteReference w:id="10"/>
      </w:r>
      <w:r>
        <w:rPr>
          <w:rFonts w:hint="eastAsia"/>
        </w:rPr>
        <w:t>。毕达哥拉斯的这一观念很有可能给哥白尼留下深刻的印象并且深刻地影响了他。与此同时，航海事业获得了巨大的发展，迫切需要更</w:t>
      </w:r>
      <w:r>
        <w:t>加</w:t>
      </w:r>
      <w:r>
        <w:rPr>
          <w:rFonts w:hint="eastAsia"/>
        </w:rPr>
        <w:t>精确的天文历表。托勒密的“地心说”理论在描述星球运动上却越来越复杂，促使哥白尼变革天文学，提出新的天文学体系，以解决这些问题。</w:t>
      </w:r>
    </w:p>
    <w:p w14:paraId="489F505D" w14:textId="77777777" w:rsidR="002326A0" w:rsidRDefault="002326A0" w:rsidP="002326A0">
      <w:pPr>
        <w:pStyle w:val="41"/>
        <w:spacing w:beforeLines="50" w:before="156" w:afterLines="30" w:after="93"/>
        <w:ind w:firstLine="480"/>
      </w:pPr>
      <w:r>
        <w:rPr>
          <w:rFonts w:ascii="宋体" w:hAnsi="宋体" w:hint="eastAsia"/>
        </w:rPr>
        <w:t>(</w:t>
      </w:r>
      <w:r>
        <w:rPr>
          <w:rFonts w:hint="eastAsia"/>
        </w:rPr>
        <w:t>二</w:t>
      </w:r>
      <w:r>
        <w:rPr>
          <w:rFonts w:ascii="宋体" w:hAnsi="宋体" w:hint="eastAsia"/>
        </w:rPr>
        <w:t>)</w:t>
      </w:r>
      <w:r>
        <w:rPr>
          <w:rFonts w:hint="eastAsia"/>
        </w:rPr>
        <w:t>哥白尼提出“日心说”的动机与契机</w:t>
      </w:r>
      <w:bookmarkStart w:id="11" w:name="pindex1413"/>
      <w:bookmarkEnd w:id="11"/>
    </w:p>
    <w:p w14:paraId="22DAD1C2" w14:textId="77777777" w:rsidR="002326A0" w:rsidRDefault="002326A0" w:rsidP="002326A0">
      <w:pPr>
        <w:ind w:firstLine="436"/>
      </w:pPr>
      <w:r>
        <w:rPr>
          <w:rFonts w:hint="eastAsia"/>
        </w:rPr>
        <w:t>哥白尼在</w:t>
      </w:r>
      <w:r>
        <w:rPr>
          <w:rFonts w:hint="eastAsia"/>
        </w:rPr>
        <w:t>1543</w:t>
      </w:r>
      <w:r>
        <w:rPr>
          <w:rFonts w:hint="eastAsia"/>
        </w:rPr>
        <w:t>年出版的《天球</w:t>
      </w:r>
      <w:r w:rsidRPr="003E68B4">
        <w:rPr>
          <w:rFonts w:hint="eastAsia"/>
        </w:rPr>
        <w:t>运行</w:t>
      </w:r>
      <w:r>
        <w:rPr>
          <w:rFonts w:hint="eastAsia"/>
        </w:rPr>
        <w:t>论》</w:t>
      </w:r>
      <w:r>
        <w:rPr>
          <w:rFonts w:ascii="宋体" w:hAnsi="宋体" w:hint="eastAsia"/>
        </w:rPr>
        <w:t>(</w:t>
      </w:r>
      <w:r>
        <w:rPr>
          <w:rStyle w:val="xie123"/>
        </w:rPr>
        <w:t xml:space="preserve">de </w:t>
      </w:r>
      <w:proofErr w:type="spellStart"/>
      <w:r>
        <w:rPr>
          <w:rStyle w:val="xie123"/>
        </w:rPr>
        <w:t>Revolutionibus</w:t>
      </w:r>
      <w:proofErr w:type="spellEnd"/>
      <w:r>
        <w:rPr>
          <w:rStyle w:val="xie123"/>
        </w:rPr>
        <w:t xml:space="preserve"> </w:t>
      </w:r>
      <w:proofErr w:type="spellStart"/>
      <w:r>
        <w:rPr>
          <w:rStyle w:val="xie123"/>
        </w:rPr>
        <w:t>Orbium</w:t>
      </w:r>
      <w:proofErr w:type="spellEnd"/>
      <w:r>
        <w:rPr>
          <w:rStyle w:val="xie123"/>
        </w:rPr>
        <w:t xml:space="preserve"> </w:t>
      </w:r>
      <w:proofErr w:type="spellStart"/>
      <w:r>
        <w:rPr>
          <w:rStyle w:val="xie123"/>
        </w:rPr>
        <w:t>Coelestium</w:t>
      </w:r>
      <w:proofErr w:type="spellEnd"/>
      <w:r>
        <w:rPr>
          <w:rFonts w:ascii="宋体" w:hAnsi="宋体" w:hint="eastAsia"/>
        </w:rPr>
        <w:t>)</w:t>
      </w:r>
      <w:r>
        <w:rPr>
          <w:rFonts w:hint="eastAsia"/>
        </w:rPr>
        <w:t>一书的序言中，就说到他试图提出新的天文学体系的动机。他说：“因此我不打算向陛下隐瞒，由于意识到天文学家们在这方面的研究中彼此并不一致，我不得不另寻一套体系来导出天球的</w:t>
      </w:r>
      <w:r>
        <w:rPr>
          <w:rFonts w:hint="eastAsia"/>
          <w:highlight w:val="yellow"/>
        </w:rPr>
        <w:t>运动</w:t>
      </w:r>
      <w:r>
        <w:rPr>
          <w:rFonts w:hint="eastAsia"/>
        </w:rPr>
        <w:t>。因为首先，他们对于日月的运动非常没有把握，甚至无法确定或计算出回归年的固定长度；其次，在确定日月和其他五颗行星的运动时，他们没有使用相同的原理、假设和对视运转和</w:t>
      </w:r>
      <w:proofErr w:type="gramStart"/>
      <w:r>
        <w:rPr>
          <w:rFonts w:hint="eastAsia"/>
        </w:rPr>
        <w:t>视运动</w:t>
      </w:r>
      <w:proofErr w:type="gramEnd"/>
      <w:r>
        <w:rPr>
          <w:rStyle w:val="ac"/>
          <w:bCs/>
          <w:szCs w:val="21"/>
        </w:rPr>
        <w:footnoteReference w:id="11"/>
      </w:r>
      <w:r>
        <w:rPr>
          <w:rFonts w:hint="eastAsia"/>
        </w:rPr>
        <w:t>的解释。一些人只用了同心圆，另一些人则用了偏心圆和本轮，而且即便如此也没有完全达到他们的目标。虽然那些相信同心圆的人已经表明，一些非均匀运动可以用这些圆叠加出来，但他们无法得出任何与现象完全相符的不容置疑的结果。另一方面，虽然那些设计出偏心圆的人运用恰当的计算，似乎已经在很大程度上解决了视运动的问题，但他们引入的许多想法明显违背了均匀运动的第一原则；他们也无法由偏心圆得出或推导出</w:t>
      </w:r>
      <w:r>
        <w:rPr>
          <w:rFonts w:hint="eastAsia"/>
          <w:spacing w:val="-2"/>
        </w:rPr>
        <w:t>最重要的一点，即宇宙的结构及其各个部分的真正对称性</w:t>
      </w:r>
      <w:r>
        <w:rPr>
          <w:spacing w:val="-2"/>
          <w:vertAlign w:val="superscript"/>
        </w:rPr>
        <w:footnoteReference w:id="12"/>
      </w:r>
      <w:r>
        <w:rPr>
          <w:rFonts w:hint="eastAsia"/>
          <w:spacing w:val="-2"/>
        </w:rPr>
        <w:t>。恰恰相反，他们的做法就像这样一位画家：他从各个地方临摹了手、脚、头和其他部位，尽管都可能画得相当好，但却不能描绘出一个人，因为这些片段彼此完全不协调，把它们拼凑在一起所组成的不是一个人，而是一个怪物。”</w:t>
      </w:r>
      <w:r>
        <w:rPr>
          <w:spacing w:val="-2"/>
          <w:vertAlign w:val="superscript"/>
        </w:rPr>
        <w:footnoteReference w:id="13"/>
      </w:r>
      <w:r>
        <w:rPr>
          <w:rFonts w:hint="eastAsia"/>
          <w:spacing w:val="-2"/>
        </w:rPr>
        <w:t>“这一缺陷无法通过有限范围内的轻微修正来消除，而是需要一种全面的修正方法。”</w:t>
      </w:r>
      <w:r>
        <w:rPr>
          <w:rFonts w:hint="eastAsia"/>
          <w:spacing w:val="-2"/>
          <w:vertAlign w:val="superscript"/>
        </w:rPr>
        <w:footnoteReference w:id="14"/>
      </w:r>
    </w:p>
    <w:p w14:paraId="3FADCE60" w14:textId="77777777" w:rsidR="002326A0" w:rsidRDefault="002326A0" w:rsidP="002326A0">
      <w:pPr>
        <w:ind w:firstLine="436"/>
      </w:pPr>
      <w:r>
        <w:rPr>
          <w:rFonts w:hint="eastAsia"/>
        </w:rPr>
        <w:t>由此可见，促使哥白尼提出新的天文学体系的，是托勒密“地心说”存在的这样一些形式上的不完美以及预测上的不准确等问题。为了解决这些问题，他就一改“地球是宇宙的中心，永恒不动”的观念，代之以“地球在动，太阳不动，‘太阳现在被安放在宇宙的数学中</w:t>
      </w:r>
      <w:r>
        <w:rPr>
          <w:rFonts w:hint="eastAsia"/>
        </w:rPr>
        <w:lastRenderedPageBreak/>
        <w:t>心点附近</w:t>
      </w:r>
      <w:r>
        <w:rPr>
          <w:rFonts w:ascii="宋体" w:hAnsi="宋体" w:hint="eastAsia"/>
        </w:rPr>
        <w:t>(</w:t>
      </w:r>
      <w:r>
        <w:rPr>
          <w:rFonts w:hint="eastAsia"/>
        </w:rPr>
        <w:t>实际上并不在正中心</w:t>
      </w:r>
      <w:r>
        <w:rPr>
          <w:rFonts w:ascii="宋体" w:hAnsi="宋体" w:hint="eastAsia"/>
        </w:rPr>
        <w:t>)</w:t>
      </w:r>
      <w:r>
        <w:rPr>
          <w:rFonts w:hint="eastAsia"/>
        </w:rPr>
        <w:t>’</w:t>
      </w:r>
      <w:r>
        <w:rPr>
          <w:vertAlign w:val="superscript"/>
        </w:rPr>
        <w:footnoteReference w:id="15"/>
      </w:r>
      <w:r>
        <w:rPr>
          <w:rFonts w:hint="eastAsia"/>
        </w:rPr>
        <w:t>，其他星球围绕太阳运行”的观念。这后一种观念就是他的“日心说”。“日心说”的提出与“地动说”“太阳中心说”的启发也有关系。</w:t>
      </w:r>
    </w:p>
    <w:p w14:paraId="09D31CFC" w14:textId="77777777" w:rsidR="002326A0" w:rsidRDefault="002326A0" w:rsidP="002326A0">
      <w:pPr>
        <w:ind w:firstLine="436"/>
      </w:pPr>
      <w:r>
        <w:rPr>
          <w:rFonts w:hint="eastAsia"/>
        </w:rPr>
        <w:t>从哥白尼的《天球运行论》中，我们了解到他是知道“地动说”的。他说：</w:t>
      </w:r>
      <w:sdt>
        <w:sdtPr>
          <w:alias w:val="标点符号检查"/>
          <w:id w:val="3132001"/>
        </w:sdtPr>
        <w:sdtContent>
          <w:bookmarkStart w:id="12" w:name="bkReivew3132001"/>
          <w:r>
            <w:rPr>
              <w:rFonts w:hint="eastAsia"/>
            </w:rPr>
            <w:t>“</w:t>
          </w:r>
          <w:bookmarkEnd w:id="12"/>
        </w:sdtContent>
      </w:sdt>
      <w:r>
        <w:rPr>
          <w:rFonts w:hint="eastAsia"/>
        </w:rPr>
        <w:t>为此，我重读了我所能得到的所有哲学家的著作，想知道是否有人曾经假定过与天文学教师在学校中讲授的不同的天球运动。事实上，我先是在西塞罗的著作中发现，希克塔斯</w:t>
      </w:r>
      <w:r>
        <w:rPr>
          <w:rFonts w:ascii="宋体" w:hAnsi="宋体" w:hint="eastAsia"/>
        </w:rPr>
        <w:t>(</w:t>
      </w:r>
      <w:proofErr w:type="spellStart"/>
      <w:r>
        <w:t>Hicetas</w:t>
      </w:r>
      <w:proofErr w:type="spellEnd"/>
      <w:r>
        <w:rPr>
          <w:rFonts w:ascii="宋体" w:hAnsi="宋体" w:hint="eastAsia"/>
        </w:rPr>
        <w:t>)</w:t>
      </w:r>
      <w:r>
        <w:rPr>
          <w:rFonts w:hint="eastAsia"/>
        </w:rPr>
        <w:t>曾经设想过地球在运动，后来我又在普鲁塔克</w:t>
      </w:r>
      <w:r>
        <w:rPr>
          <w:rFonts w:ascii="宋体" w:hAnsi="宋体" w:hint="eastAsia"/>
        </w:rPr>
        <w:t>(</w:t>
      </w:r>
      <w:r>
        <w:rPr>
          <w:rFonts w:hint="eastAsia"/>
        </w:rPr>
        <w:t>Plutarch</w:t>
      </w:r>
      <w:r>
        <w:rPr>
          <w:rFonts w:ascii="宋体" w:hAnsi="宋体" w:hint="eastAsia"/>
        </w:rPr>
        <w:t>)</w:t>
      </w:r>
      <w:r>
        <w:rPr>
          <w:rFonts w:hint="eastAsia"/>
        </w:rPr>
        <w:t>的著作中发现，还有别人也持这种观点。为了使每个人都能看到，这里不妨把他的原话摘引如下：</w:t>
      </w:r>
    </w:p>
    <w:p w14:paraId="030B9670" w14:textId="77777777" w:rsidR="002326A0" w:rsidRDefault="00000000" w:rsidP="002326A0">
      <w:pPr>
        <w:ind w:firstLine="436"/>
      </w:pPr>
      <w:sdt>
        <w:sdtPr>
          <w:alias w:val="标点符号检查"/>
          <w:id w:val="60656"/>
        </w:sdtPr>
        <w:sdtContent>
          <w:bookmarkStart w:id="13" w:name="bkReivew60656"/>
          <w:r w:rsidR="002326A0">
            <w:rPr>
              <w:rFonts w:hint="eastAsia"/>
              <w:spacing w:val="-2"/>
            </w:rPr>
            <w:t>‘</w:t>
          </w:r>
          <w:bookmarkEnd w:id="13"/>
        </w:sdtContent>
      </w:sdt>
      <w:r w:rsidR="002326A0">
        <w:rPr>
          <w:rFonts w:hint="eastAsia"/>
          <w:spacing w:val="-2"/>
        </w:rPr>
        <w:t>有些人认为地球静止不动，但毕达哥拉斯学派的菲洛劳斯相信，地球同太阳和月亮一样，围绕</w:t>
      </w:r>
      <w:r w:rsidR="002326A0">
        <w:rPr>
          <w:rFonts w:ascii="宋体" w:hAnsi="宋体" w:hint="eastAsia"/>
        </w:rPr>
        <w:t>(</w:t>
      </w:r>
      <w:r w:rsidR="002326A0">
        <w:rPr>
          <w:rFonts w:hint="eastAsia"/>
          <w:spacing w:val="-2"/>
        </w:rPr>
        <w:t>中心</w:t>
      </w:r>
      <w:r w:rsidR="002326A0">
        <w:rPr>
          <w:rFonts w:ascii="宋体" w:hAnsi="宋体" w:hint="eastAsia"/>
        </w:rPr>
        <w:t>)</w:t>
      </w:r>
      <w:r w:rsidR="002326A0">
        <w:rPr>
          <w:rFonts w:hint="eastAsia"/>
          <w:spacing w:val="-2"/>
        </w:rPr>
        <w:t>火沿着一个倾斜的圆周运转。庞托斯</w:t>
      </w:r>
      <w:r w:rsidR="002326A0">
        <w:rPr>
          <w:rFonts w:ascii="宋体" w:hAnsi="宋体" w:hint="eastAsia"/>
        </w:rPr>
        <w:t>(</w:t>
      </w:r>
      <w:r w:rsidR="002326A0">
        <w:rPr>
          <w:rFonts w:hint="eastAsia"/>
          <w:spacing w:val="-2"/>
        </w:rPr>
        <w:t>Pontus</w:t>
      </w:r>
      <w:r w:rsidR="002326A0">
        <w:rPr>
          <w:rFonts w:ascii="宋体" w:hAnsi="宋体" w:hint="eastAsia"/>
        </w:rPr>
        <w:t>)</w:t>
      </w:r>
      <w:r w:rsidR="002326A0">
        <w:rPr>
          <w:rFonts w:hint="eastAsia"/>
          <w:spacing w:val="-2"/>
        </w:rPr>
        <w:t>的赫拉克利德</w:t>
      </w:r>
      <w:r w:rsidR="002326A0">
        <w:rPr>
          <w:rFonts w:ascii="宋体" w:hAnsi="宋体" w:hint="eastAsia"/>
        </w:rPr>
        <w:t>(</w:t>
      </w:r>
      <w:proofErr w:type="spellStart"/>
      <w:r w:rsidR="002326A0">
        <w:rPr>
          <w:spacing w:val="-2"/>
        </w:rPr>
        <w:t>Heraclides</w:t>
      </w:r>
      <w:proofErr w:type="spellEnd"/>
      <w:r w:rsidR="002326A0">
        <w:rPr>
          <w:rFonts w:ascii="宋体" w:hAnsi="宋体" w:hint="eastAsia"/>
        </w:rPr>
        <w:t>)</w:t>
      </w:r>
      <w:r w:rsidR="002326A0">
        <w:rPr>
          <w:rFonts w:hint="eastAsia"/>
          <w:spacing w:val="-2"/>
        </w:rPr>
        <w:t>和毕达哥斯拉学派的埃克番图斯</w:t>
      </w:r>
      <w:r w:rsidR="002326A0">
        <w:rPr>
          <w:rFonts w:ascii="宋体" w:hAnsi="宋体" w:hint="eastAsia"/>
        </w:rPr>
        <w:t>(</w:t>
      </w:r>
      <w:proofErr w:type="spellStart"/>
      <w:r w:rsidR="002326A0">
        <w:rPr>
          <w:rFonts w:hint="eastAsia"/>
        </w:rPr>
        <w:t>Ecphantus</w:t>
      </w:r>
      <w:proofErr w:type="spellEnd"/>
      <w:r w:rsidR="002326A0">
        <w:rPr>
          <w:rFonts w:ascii="宋体" w:hAnsi="宋体" w:hint="eastAsia"/>
        </w:rPr>
        <w:t>)</w:t>
      </w:r>
      <w:r w:rsidR="002326A0">
        <w:rPr>
          <w:rStyle w:val="ac"/>
        </w:rPr>
        <w:footnoteReference w:id="16"/>
      </w:r>
      <w:r w:rsidR="002326A0">
        <w:rPr>
          <w:rFonts w:hint="eastAsia"/>
        </w:rPr>
        <w:t>也认为地球在运动，但不是前进运动，而是像车轮一样围绕它自身的中心自西向东旋转。</w:t>
      </w:r>
      <w:sdt>
        <w:sdtPr>
          <w:alias w:val="标点符号检查"/>
          <w:id w:val="180844"/>
        </w:sdtPr>
        <w:sdtContent>
          <w:bookmarkStart w:id="14" w:name="bkReivew180844"/>
          <w:r w:rsidR="002326A0">
            <w:rPr>
              <w:rFonts w:hint="eastAsia"/>
            </w:rPr>
            <w:t>’</w:t>
          </w:r>
          <w:bookmarkEnd w:id="14"/>
        </w:sdtContent>
      </w:sdt>
    </w:p>
    <w:p w14:paraId="6E970493" w14:textId="77777777" w:rsidR="002326A0" w:rsidRDefault="002326A0" w:rsidP="002326A0">
      <w:pPr>
        <w:ind w:firstLine="436"/>
      </w:pPr>
      <w:r>
        <w:rPr>
          <w:rFonts w:hint="eastAsia"/>
        </w:rPr>
        <w:t>因此，从这些资料中获得启发，我也开始思考地球是否可能运动。尽管这个想法似乎很荒唐，但我知道既然前人可以随意想象各种圆周来解释天界现象，那么我认为我也可以假定地球有某种运动，看看这样得到的解释是否比前人对天球运行的解释更加可靠。</w:t>
      </w:r>
      <w:sdt>
        <w:sdtPr>
          <w:alias w:val="标点符号检查"/>
          <w:id w:val="2152540"/>
        </w:sdtPr>
        <w:sdtContent>
          <w:bookmarkStart w:id="15" w:name="bkReivew2152540"/>
          <w:r>
            <w:rPr>
              <w:rFonts w:hint="eastAsia"/>
            </w:rPr>
            <w:t>”</w:t>
          </w:r>
          <w:bookmarkEnd w:id="15"/>
        </w:sdtContent>
      </w:sdt>
      <w:r>
        <w:rPr>
          <w:vertAlign w:val="superscript"/>
        </w:rPr>
        <w:footnoteReference w:id="17"/>
      </w:r>
    </w:p>
    <w:p w14:paraId="32977CF5" w14:textId="77777777" w:rsidR="002326A0" w:rsidRDefault="002326A0" w:rsidP="002326A0">
      <w:pPr>
        <w:ind w:firstLine="436"/>
      </w:pPr>
      <w:r>
        <w:rPr>
          <w:rFonts w:hint="eastAsia"/>
        </w:rPr>
        <w:t>不仅如此，古希腊人阿里斯</w:t>
      </w:r>
      <w:r>
        <w:t>塔克</w:t>
      </w:r>
      <w:r>
        <w:rPr>
          <w:rFonts w:hint="eastAsia"/>
        </w:rPr>
        <w:t>认为，静止于宇宙中心的天球不是地球，而是太阳；</w:t>
      </w:r>
      <w:r>
        <w:t>地球每</w:t>
      </w:r>
      <w:r>
        <w:rPr>
          <w:rFonts w:hint="eastAsia"/>
        </w:rPr>
        <w:t>日依自己之轴</w:t>
      </w:r>
      <w:r>
        <w:t>自转，每年沿圆周轨道绕日一</w:t>
      </w:r>
      <w:r>
        <w:rPr>
          <w:rFonts w:hint="eastAsia"/>
        </w:rPr>
        <w:t>圈</w:t>
      </w:r>
      <w:r>
        <w:t>，</w:t>
      </w:r>
      <w:r>
        <w:rPr>
          <w:rFonts w:hint="eastAsia"/>
        </w:rPr>
        <w:t>其他</w:t>
      </w:r>
      <w:r>
        <w:t>行星</w:t>
      </w:r>
      <w:r>
        <w:rPr>
          <w:rFonts w:hint="eastAsia"/>
        </w:rPr>
        <w:t>也</w:t>
      </w:r>
      <w:r>
        <w:t>以太阳为中心</w:t>
      </w:r>
      <w:r>
        <w:rPr>
          <w:rFonts w:hint="eastAsia"/>
        </w:rPr>
        <w:t>绕日</w:t>
      </w:r>
      <w:r>
        <w:t>运转。</w:t>
      </w:r>
    </w:p>
    <w:p w14:paraId="78A18FA7" w14:textId="77777777" w:rsidR="002326A0" w:rsidRDefault="002326A0" w:rsidP="002326A0">
      <w:pPr>
        <w:ind w:firstLine="436"/>
      </w:pPr>
      <w:r>
        <w:rPr>
          <w:rFonts w:hint="eastAsia"/>
        </w:rPr>
        <w:t>所有这些思想家们的“地动说”和“太阳中心说”的思想被哥白尼所</w:t>
      </w:r>
      <w:r>
        <w:t>吸收</w:t>
      </w:r>
      <w:r>
        <w:rPr>
          <w:rFonts w:hint="eastAsia"/>
        </w:rPr>
        <w:t>，作为他的思想起点。</w:t>
      </w:r>
    </w:p>
    <w:p w14:paraId="6910F2E6" w14:textId="77777777" w:rsidR="002326A0" w:rsidRDefault="002326A0" w:rsidP="002326A0">
      <w:pPr>
        <w:ind w:firstLine="436"/>
      </w:pPr>
      <w:r>
        <w:rPr>
          <w:rFonts w:hint="eastAsia"/>
        </w:rPr>
        <w:t>在当时，一些新柏拉图主义者以“太阳神”为宇宙的中心。受此启发，“哥白尼还引用隐士的文献，以太阳为‘可见的神’</w:t>
      </w:r>
      <w:r>
        <w:rPr>
          <w:vertAlign w:val="superscript"/>
        </w:rPr>
        <w:footnoteReference w:id="18"/>
      </w:r>
      <w:r>
        <w:rPr>
          <w:rFonts w:hint="eastAsia"/>
        </w:rPr>
        <w:t>”</w:t>
      </w:r>
      <w:r>
        <w:rPr>
          <w:vertAlign w:val="superscript"/>
        </w:rPr>
        <w:footnoteReference w:id="19"/>
      </w:r>
      <w:r>
        <w:rPr>
          <w:rFonts w:hint="eastAsia"/>
        </w:rPr>
        <w:t>。如果太阳是“可见的神”，那么它作为宇宙的中心应该就是理所当然了，因为只有这样才与它作为神圣的标志相符。也许如此，哥白尼提出：“太阳的王位雄踞在所有位置的中心。在这个最为壮美的殿堂里，我们还能把这个光芒四射的天体放在更好的位置使它可以立刻普照万物吗？他有权被称为神灯、心灵、宇宙的立法者；赫尔墨斯称他为看得见的上帝，索福克勒斯笔下的艾勒克塔称他为全视者</w:t>
      </w:r>
      <w:r>
        <w:rPr>
          <w:rFonts w:ascii="宋体" w:hAnsi="宋体" w:hint="eastAsia"/>
        </w:rPr>
        <w:t>(</w:t>
      </w:r>
      <w:r>
        <w:t>All-seeing</w:t>
      </w:r>
      <w:r>
        <w:rPr>
          <w:rFonts w:ascii="宋体" w:hAnsi="宋体" w:hint="eastAsia"/>
        </w:rPr>
        <w:t>)</w:t>
      </w:r>
      <w:r>
        <w:rPr>
          <w:rFonts w:hint="eastAsia"/>
        </w:rPr>
        <w:t>。所以太阳坐在神圣的王座之上，号令他的孩子，那些绕他转动的行星。”</w:t>
      </w:r>
      <w:r>
        <w:rPr>
          <w:rStyle w:val="ac"/>
        </w:rPr>
        <w:footnoteReference w:id="20"/>
      </w:r>
      <w:r>
        <w:rPr>
          <w:rFonts w:hint="eastAsia"/>
        </w:rPr>
        <w:t>“这种太阳神的思想似乎给哥白尼科学的灵感，他的话确实表明他受太阳神观念的影响。”</w:t>
      </w:r>
      <w:r>
        <w:rPr>
          <w:rStyle w:val="ac"/>
        </w:rPr>
        <w:footnoteReference w:id="21"/>
      </w:r>
    </w:p>
    <w:p w14:paraId="4A435DDC" w14:textId="77777777" w:rsidR="002326A0" w:rsidRDefault="002326A0" w:rsidP="002326A0">
      <w:pPr>
        <w:ind w:firstLine="436"/>
      </w:pPr>
      <w:r>
        <w:rPr>
          <w:rFonts w:hint="eastAsia"/>
        </w:rPr>
        <w:t>更重要的是，哥白尼提出的“日心说”，还在于它比“地心说”更加简单和谐，更能体现新柏拉图主义。比较哥白尼的“日心说”和托勒密的“地心说”：一方面，前者不仅能够更加详尽地解释后者所能解释的现象，而且还能够解释后者所不能解释的许多显而易见的天</w:t>
      </w:r>
      <w:r>
        <w:rPr>
          <w:rFonts w:hint="eastAsia"/>
        </w:rPr>
        <w:lastRenderedPageBreak/>
        <w:t>象，如逆行的时间、次数和范围，以及彗星的出现等，在物理原因上，前者具有优势；另一方面，前者在几何结构以及对内行星的解释上，要比后者简单明了，在某些情况下不必借助本轮就可以解释行星的相关运动，在数学原因上，前者也具有优势。</w:t>
      </w:r>
    </w:p>
    <w:p w14:paraId="1574A7E0" w14:textId="77777777" w:rsidR="002326A0" w:rsidRDefault="002326A0" w:rsidP="002326A0">
      <w:pPr>
        <w:ind w:firstLine="436"/>
      </w:pPr>
      <w:r>
        <w:rPr>
          <w:rFonts w:hint="eastAsia"/>
        </w:rPr>
        <w:t>事实上，到了</w:t>
      </w:r>
      <w:r>
        <w:t>15</w:t>
      </w:r>
      <w:r>
        <w:rPr>
          <w:rFonts w:hint="eastAsia"/>
        </w:rPr>
        <w:t>、</w:t>
      </w:r>
      <w:r>
        <w:t>16</w:t>
      </w:r>
      <w:r>
        <w:rPr>
          <w:rFonts w:hint="eastAsia"/>
        </w:rPr>
        <w:t>世纪，天文现象的观测精确度已经有了很大提高，观测到的天文现象也越来越多，当时，为了使托勒密的学说与这些观测结果相吻合，就不得不在本轮之上加上第二个本轮、第三个本轮……最后本轮</w:t>
      </w:r>
      <w:r>
        <w:t>、</w:t>
      </w:r>
      <w:r>
        <w:rPr>
          <w:rFonts w:hint="eastAsia"/>
        </w:rPr>
        <w:t>均轮的总数达到</w:t>
      </w:r>
      <w:r>
        <w:t>79</w:t>
      </w:r>
      <w:r>
        <w:rPr>
          <w:rFonts w:hint="eastAsia"/>
        </w:rPr>
        <w:t>个</w:t>
      </w:r>
      <w:r>
        <w:rPr>
          <w:rFonts w:ascii="宋体" w:hAnsi="宋体" w:hint="eastAsia"/>
        </w:rPr>
        <w:t>(</w:t>
      </w:r>
      <w:r>
        <w:rPr>
          <w:rFonts w:hint="eastAsia"/>
        </w:rPr>
        <w:t>另一说法是</w:t>
      </w:r>
      <w:r>
        <w:t>80</w:t>
      </w:r>
      <w:r>
        <w:rPr>
          <w:rFonts w:hint="eastAsia"/>
        </w:rPr>
        <w:t>个</w:t>
      </w:r>
      <w:r>
        <w:rPr>
          <w:rFonts w:ascii="宋体" w:hAnsi="宋体" w:hint="eastAsia"/>
        </w:rPr>
        <w:t>)</w:t>
      </w:r>
      <w:r>
        <w:t>。</w:t>
      </w:r>
      <w:r>
        <w:rPr>
          <w:rFonts w:hint="eastAsia"/>
        </w:rPr>
        <w:t>而哥白尼采用“日心说”，只用了</w:t>
      </w:r>
      <w:r>
        <w:t>34</w:t>
      </w:r>
      <w:r>
        <w:rPr>
          <w:rFonts w:hint="eastAsia"/>
        </w:rPr>
        <w:t>个本轮</w:t>
      </w:r>
      <w:r>
        <w:rPr>
          <w:rFonts w:ascii="宋体" w:hAnsi="宋体" w:hint="eastAsia"/>
        </w:rPr>
        <w:t>-</w:t>
      </w:r>
      <w:r>
        <w:rPr>
          <w:rFonts w:hint="eastAsia"/>
        </w:rPr>
        <w:t>均轮模型就取代了托勒密的</w:t>
      </w:r>
      <w:r>
        <w:t>79</w:t>
      </w:r>
      <w:r>
        <w:rPr>
          <w:rFonts w:hint="eastAsia"/>
        </w:rPr>
        <w:t>个</w:t>
      </w:r>
      <w:r>
        <w:rPr>
          <w:rFonts w:ascii="宋体" w:hAnsi="宋体" w:hint="eastAsia"/>
        </w:rPr>
        <w:t>(</w:t>
      </w:r>
      <w:r>
        <w:rPr>
          <w:rFonts w:hint="eastAsia"/>
        </w:rPr>
        <w:t>或</w:t>
      </w:r>
      <w:r>
        <w:rPr>
          <w:rFonts w:hint="eastAsia"/>
        </w:rPr>
        <w:t>8</w:t>
      </w:r>
      <w:r>
        <w:t>0</w:t>
      </w:r>
      <w:r>
        <w:rPr>
          <w:rFonts w:hint="eastAsia"/>
        </w:rPr>
        <w:t>个</w:t>
      </w:r>
      <w:r>
        <w:rPr>
          <w:rFonts w:ascii="宋体" w:hAnsi="宋体" w:hint="eastAsia"/>
        </w:rPr>
        <w:t>)</w:t>
      </w:r>
      <w:r>
        <w:rPr>
          <w:rFonts w:hint="eastAsia"/>
        </w:rPr>
        <w:t>本轮</w:t>
      </w:r>
      <w:r>
        <w:rPr>
          <w:rFonts w:ascii="宋体" w:hAnsi="宋体" w:hint="eastAsia"/>
        </w:rPr>
        <w:t>-</w:t>
      </w:r>
      <w:r>
        <w:rPr>
          <w:rFonts w:hint="eastAsia"/>
        </w:rPr>
        <w:t>均轮模型，更有效地“拯救现象”，解决了托勒密“地心说”所面临的诸多难题。</w:t>
      </w:r>
    </w:p>
    <w:p w14:paraId="375905E1" w14:textId="77777777" w:rsidR="002326A0" w:rsidRDefault="002326A0" w:rsidP="002326A0">
      <w:pPr>
        <w:ind w:firstLine="436"/>
      </w:pPr>
      <w:r>
        <w:rPr>
          <w:rFonts w:hint="eastAsia"/>
        </w:rPr>
        <w:t>哥白尼认为，他的天文学体系与托勒密的天文学体系相比，有两方面的数学审美优势：一是摒弃了托勒密的偏心匀速点，运用较为简洁的方式定性地解释了重要的行星不规则运动；二是首次为地球以及所有行星天球确立了轨道次序，并且“我们在这种安排中发现宇宙具有令人惊叹的对称性，天球的运动与尺寸之间有一种既定的和谐联系，这用其他方式是无法发现的”</w:t>
      </w:r>
      <w:r>
        <w:rPr>
          <w:vertAlign w:val="superscript"/>
        </w:rPr>
        <w:footnoteReference w:id="22"/>
      </w:r>
      <w:r>
        <w:rPr>
          <w:rFonts w:hint="eastAsia"/>
        </w:rPr>
        <w:t>。</w:t>
      </w:r>
    </w:p>
    <w:p w14:paraId="6D4369D8" w14:textId="77777777" w:rsidR="002326A0" w:rsidRDefault="002326A0" w:rsidP="002326A0">
      <w:pPr>
        <w:spacing w:line="360" w:lineRule="exact"/>
        <w:ind w:firstLine="436"/>
        <w:rPr>
          <w:bCs/>
          <w:szCs w:val="21"/>
        </w:rPr>
      </w:pPr>
      <w:r>
        <w:rPr>
          <w:rFonts w:hint="eastAsia"/>
          <w:bCs/>
          <w:szCs w:val="21"/>
        </w:rPr>
        <w:t>这里可以以金星为例加以说明。金星之所以被看成晨星或晚星，是因为它的位置要么在太阳前面一点点，要么在太阳后面一点点，但永远不能像外行星那样，偏离太阳</w:t>
      </w:r>
      <w:r>
        <w:rPr>
          <w:rFonts w:hint="eastAsia"/>
          <w:bCs/>
          <w:szCs w:val="21"/>
        </w:rPr>
        <w:t>180</w:t>
      </w:r>
      <w:r>
        <w:rPr>
          <w:rFonts w:hint="eastAsia"/>
          <w:bCs/>
          <w:szCs w:val="21"/>
        </w:rPr>
        <w:t>度。在这种情况下，托勒密体系只有通过强行假定金星与水星本轮的中心永远固定在日地连线上，见图</w:t>
      </w:r>
      <w:r>
        <w:rPr>
          <w:bCs/>
          <w:szCs w:val="21"/>
        </w:rPr>
        <w:t>7.1</w:t>
      </w:r>
      <w:r>
        <w:rPr>
          <w:rFonts w:ascii="宋体" w:hAnsi="宋体" w:hint="eastAsia"/>
        </w:rPr>
        <w:t>(</w:t>
      </w:r>
      <w:r>
        <w:rPr>
          <w:rFonts w:hint="eastAsia"/>
          <w:bCs/>
          <w:szCs w:val="21"/>
        </w:rPr>
        <w:t>a</w:t>
      </w:r>
      <w:r>
        <w:rPr>
          <w:rFonts w:ascii="宋体" w:hAnsi="宋体" w:hint="eastAsia"/>
        </w:rPr>
        <w:t>)</w:t>
      </w:r>
      <w:r>
        <w:rPr>
          <w:bCs/>
          <w:szCs w:val="21"/>
        </w:rPr>
        <w:t>，</w:t>
      </w:r>
      <w:r>
        <w:rPr>
          <w:rFonts w:hint="eastAsia"/>
          <w:bCs/>
          <w:szCs w:val="21"/>
        </w:rPr>
        <w:t>才能解释这一点，即水星和金星的均轮像太阳一样每年绕地球旋转一周。而在哥白尼的体系中，只需假定金星和水星的轨道位于地球轨道内部即可，见图</w:t>
      </w:r>
      <w:r>
        <w:rPr>
          <w:bCs/>
          <w:szCs w:val="21"/>
        </w:rPr>
        <w:t>7.1</w:t>
      </w:r>
      <w:r>
        <w:rPr>
          <w:rFonts w:ascii="宋体" w:hAnsi="宋体" w:hint="eastAsia"/>
        </w:rPr>
        <w:t>(</w:t>
      </w:r>
      <w:r>
        <w:rPr>
          <w:rFonts w:hint="eastAsia"/>
          <w:bCs/>
          <w:szCs w:val="21"/>
        </w:rPr>
        <w:t>b</w:t>
      </w:r>
      <w:r>
        <w:rPr>
          <w:rFonts w:ascii="宋体" w:hAnsi="宋体" w:hint="eastAsia"/>
        </w:rPr>
        <w:t>)</w:t>
      </w:r>
      <w:r>
        <w:rPr>
          <w:bCs/>
          <w:szCs w:val="21"/>
        </w:rPr>
        <w:t>。</w:t>
      </w:r>
      <w:r>
        <w:rPr>
          <w:rFonts w:hint="eastAsia"/>
          <w:bCs/>
          <w:szCs w:val="21"/>
        </w:rPr>
        <w:t>显然，</w:t>
      </w:r>
      <w:r>
        <w:rPr>
          <w:rFonts w:hint="eastAsia"/>
        </w:rPr>
        <w:t>哥白尼日心说要比地心说更简单地解释金星运动。</w:t>
      </w:r>
    </w:p>
    <w:p w14:paraId="4E406CE4" w14:textId="77777777" w:rsidR="002326A0" w:rsidRDefault="002326A0" w:rsidP="002326A0">
      <w:pPr>
        <w:pStyle w:val="aff6"/>
        <w:spacing w:before="156" w:after="124"/>
        <w:ind w:firstLine="480"/>
      </w:pPr>
      <w:r>
        <w:rPr>
          <w:noProof/>
        </w:rPr>
        <w:drawing>
          <wp:inline distT="0" distB="0" distL="0" distR="0" wp14:anchorId="77A328B5" wp14:editId="495DAF39">
            <wp:extent cx="2877185" cy="279019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312" cy="2790444"/>
                    </a:xfrm>
                    <a:prstGeom prst="rect">
                      <a:avLst/>
                    </a:prstGeom>
                  </pic:spPr>
                </pic:pic>
              </a:graphicData>
            </a:graphic>
          </wp:inline>
        </w:drawing>
      </w:r>
    </w:p>
    <w:p w14:paraId="189E568D" w14:textId="77777777" w:rsidR="002326A0" w:rsidRDefault="002326A0" w:rsidP="002326A0">
      <w:pPr>
        <w:pStyle w:val="aff5"/>
        <w:spacing w:before="62" w:after="249"/>
        <w:ind w:firstLine="360"/>
      </w:pPr>
      <w:bookmarkStart w:id="18" w:name="_Toc100331100"/>
      <w:bookmarkStart w:id="19" w:name="_Toc82685276"/>
      <w:r>
        <w:rPr>
          <w:rFonts w:hint="eastAsia"/>
        </w:rPr>
        <w:t>图</w:t>
      </w:r>
      <w:r>
        <w:t>7.1</w:t>
      </w:r>
      <w:r>
        <w:rPr>
          <w:rFonts w:hint="eastAsia"/>
        </w:rPr>
        <w:t xml:space="preserve">　哥白尼日心说要比地心说更简单地解释金星运动</w:t>
      </w:r>
      <w:r>
        <w:rPr>
          <w:rStyle w:val="ac"/>
          <w:bCs/>
          <w:szCs w:val="21"/>
        </w:rPr>
        <w:footnoteReference w:id="23"/>
      </w:r>
      <w:bookmarkStart w:id="20" w:name="pindex1427"/>
      <w:bookmarkEnd w:id="18"/>
      <w:bookmarkEnd w:id="19"/>
      <w:bookmarkEnd w:id="20"/>
    </w:p>
    <w:p w14:paraId="0D6B0C08" w14:textId="77777777" w:rsidR="002326A0" w:rsidRDefault="002326A0" w:rsidP="002326A0">
      <w:pPr>
        <w:ind w:firstLine="436"/>
      </w:pPr>
      <w:r>
        <w:rPr>
          <w:rFonts w:hint="eastAsia"/>
        </w:rPr>
        <w:t>对于自己创立的“日心说”，哥白尼评论道：“通过假定地球具有我在本书中所赋予的那些运动，经过长期认真观测，我终于发现：如果把其他行星的运动同地球的轨道运行联系在一起，并且针对每颗行星的运转来计算，那么不仅可以得出各种观测现象，而且所有行星及</w:t>
      </w:r>
      <w:r>
        <w:rPr>
          <w:rFonts w:hint="eastAsia"/>
        </w:rPr>
        <w:lastRenderedPageBreak/>
        <w:t>其天球的大小与次序都可以得出来，天本身是如此紧密地联系在一起，以至于改变它的任何一部分都会在其余部分和整个宇宙中引起混乱。”</w:t>
      </w:r>
      <w:r>
        <w:rPr>
          <w:vertAlign w:val="superscript"/>
        </w:rPr>
        <w:footnoteReference w:id="24"/>
      </w:r>
    </w:p>
    <w:p w14:paraId="5EB95A35" w14:textId="77777777" w:rsidR="002326A0" w:rsidRDefault="002326A0" w:rsidP="002326A0">
      <w:pPr>
        <w:ind w:firstLine="452"/>
        <w:rPr>
          <w:spacing w:val="4"/>
        </w:rPr>
      </w:pPr>
      <w:r>
        <w:rPr>
          <w:rFonts w:hint="eastAsia"/>
          <w:spacing w:val="4"/>
        </w:rPr>
        <w:t>根据上述哥白尼自己的评论可以知道，他之所以提出并坚持“日心说”，就在于此数学体系的简单和谐，并进而反映了新柏拉图主义的“天体运动的简单和谐”。正是在这一意义上，伯特</w:t>
      </w:r>
      <w:r>
        <w:rPr>
          <w:rFonts w:ascii="宋体" w:hAnsi="宋体" w:hint="eastAsia"/>
        </w:rPr>
        <w:t>(</w:t>
      </w:r>
      <w:r>
        <w:rPr>
          <w:rFonts w:hint="eastAsia"/>
          <w:spacing w:val="4"/>
        </w:rPr>
        <w:t>Edwin Arthur</w:t>
      </w:r>
      <w:r>
        <w:rPr>
          <w:spacing w:val="4"/>
        </w:rPr>
        <w:t xml:space="preserve"> Burt</w:t>
      </w:r>
      <w:r>
        <w:rPr>
          <w:rFonts w:hint="eastAsia"/>
          <w:spacing w:val="4"/>
        </w:rPr>
        <w:t>t</w:t>
      </w:r>
      <w:r>
        <w:rPr>
          <w:rFonts w:hint="eastAsia"/>
          <w:spacing w:val="4"/>
        </w:rPr>
        <w:t>，</w:t>
      </w:r>
      <w:r>
        <w:rPr>
          <w:rFonts w:hint="eastAsia"/>
          <w:spacing w:val="4"/>
        </w:rPr>
        <w:t>1892</w:t>
      </w:r>
      <w:r>
        <w:rPr>
          <w:rFonts w:ascii="宋体" w:hAnsi="宋体" w:hint="eastAsia"/>
          <w:spacing w:val="4"/>
        </w:rPr>
        <w:t>—</w:t>
      </w:r>
      <w:r>
        <w:rPr>
          <w:rFonts w:hint="eastAsia"/>
          <w:spacing w:val="4"/>
        </w:rPr>
        <w:t>1989</w:t>
      </w:r>
      <w:r>
        <w:rPr>
          <w:rFonts w:ascii="宋体" w:hAnsi="宋体" w:hint="eastAsia"/>
        </w:rPr>
        <w:t>)</w:t>
      </w:r>
      <w:r>
        <w:rPr>
          <w:rFonts w:hint="eastAsia"/>
          <w:spacing w:val="4"/>
        </w:rPr>
        <w:t>说道：“对哥白尼来说，向新世界观的转变只不过是在当时复兴的柏拉图主义的激励下，把一个复杂的几何迷宫在数学上简化成一个美妙和谐的简单体系。”</w:t>
      </w:r>
      <w:r>
        <w:rPr>
          <w:rStyle w:val="ac"/>
          <w:bCs/>
          <w:spacing w:val="4"/>
          <w:szCs w:val="21"/>
        </w:rPr>
        <w:footnoteReference w:id="25"/>
      </w:r>
    </w:p>
    <w:p w14:paraId="07C69227" w14:textId="77777777" w:rsidR="002326A0" w:rsidRDefault="002326A0" w:rsidP="002326A0">
      <w:pPr>
        <w:ind w:firstLine="436"/>
      </w:pPr>
      <w:r>
        <w:rPr>
          <w:rFonts w:hint="eastAsia"/>
        </w:rPr>
        <w:t>不仅如此，哥白尼之所以提出“日心说”，还与他对上帝的热爱有关。他认为，自然是神性和谐的，造物主是完善的并且创造出美的宇宙万物，这种美和善就是宇宙的简单和谐。又由于宇宙的简单和谐与数学的简单程度成正比，因此，对后者的追求，就成为对宇宙秩序的追求，这也</w:t>
      </w:r>
      <w:r>
        <w:t>是</w:t>
      </w:r>
      <w:r>
        <w:rPr>
          <w:rFonts w:hint="eastAsia"/>
        </w:rPr>
        <w:t>对上帝伟大荣耀的体现和赞美。当被问到为什么会创立“日心说”时，哥白尼说道：“我将试图</w:t>
      </w:r>
      <w:r>
        <w:rPr>
          <w:rFonts w:asciiTheme="minorEastAsia" w:hAnsiTheme="minorEastAsia"/>
          <w:spacing w:val="-8"/>
        </w:rPr>
        <w:t>—</w:t>
      </w:r>
      <w:r>
        <w:rPr>
          <w:rFonts w:asciiTheme="minorEastAsia" w:hAnsiTheme="minorEastAsia"/>
        </w:rPr>
        <w:t>—</w:t>
      </w:r>
      <w:r>
        <w:rPr>
          <w:rFonts w:hint="eastAsia"/>
        </w:rPr>
        <w:t>这有赖于上帝的帮助，否则我将一事无成</w:t>
      </w:r>
      <w:r>
        <w:rPr>
          <w:rFonts w:asciiTheme="minorEastAsia" w:hAnsiTheme="minorEastAsia"/>
          <w:spacing w:val="-8"/>
        </w:rPr>
        <w:t>—</w:t>
      </w:r>
      <w:r>
        <w:rPr>
          <w:rFonts w:asciiTheme="minorEastAsia" w:hAnsiTheme="minorEastAsia"/>
        </w:rPr>
        <w:t>—</w:t>
      </w:r>
      <w:r>
        <w:rPr>
          <w:rFonts w:hint="eastAsia"/>
        </w:rPr>
        <w:t>对这些问题进行更广的研究，因为这门技艺的创始者们距离我的时间越长，我用以支持自己理论的途径就越多。”</w:t>
      </w:r>
      <w:r>
        <w:rPr>
          <w:rStyle w:val="ac"/>
          <w:bCs/>
          <w:szCs w:val="21"/>
        </w:rPr>
        <w:footnoteReference w:id="26"/>
      </w:r>
      <w:r>
        <w:rPr>
          <w:rFonts w:hint="eastAsia"/>
        </w:rPr>
        <w:t>这表明，引导并支撑哥白尼提出</w:t>
      </w:r>
      <w:r>
        <w:rPr>
          <w:rFonts w:ascii="宋体" w:hAnsi="宋体" w:hint="eastAsia"/>
        </w:rPr>
        <w:t>“日</w:t>
      </w:r>
      <w:r>
        <w:rPr>
          <w:rFonts w:ascii="宋体" w:hAnsi="宋体"/>
        </w:rPr>
        <w:t>心说”</w:t>
      </w:r>
      <w:r>
        <w:rPr>
          <w:rFonts w:hint="eastAsia"/>
        </w:rPr>
        <w:t>的绝非仅仅是纯数学，与数学、宇宙和谐相连的神学目的论也是哥白尼提出</w:t>
      </w:r>
      <w:r>
        <w:rPr>
          <w:rFonts w:ascii="宋体" w:hAnsi="宋体" w:hint="eastAsia"/>
        </w:rPr>
        <w:t>“日</w:t>
      </w:r>
      <w:r>
        <w:rPr>
          <w:rFonts w:ascii="宋体" w:hAnsi="宋体"/>
        </w:rPr>
        <w:t>心说”</w:t>
      </w:r>
      <w:r>
        <w:rPr>
          <w:rFonts w:hint="eastAsia"/>
        </w:rPr>
        <w:t>的</w:t>
      </w:r>
      <w:proofErr w:type="gramStart"/>
      <w:r>
        <w:rPr>
          <w:rFonts w:hint="eastAsia"/>
        </w:rPr>
        <w:t>最</w:t>
      </w:r>
      <w:proofErr w:type="gramEnd"/>
      <w:r>
        <w:rPr>
          <w:rFonts w:hint="eastAsia"/>
        </w:rPr>
        <w:t>深层次动机。这种把数学和宇宙以及神学统一起来的数学哲学思想，正是新柏拉图主义的思想内涵。</w:t>
      </w:r>
    </w:p>
    <w:p w14:paraId="67E18F0C" w14:textId="77777777" w:rsidR="002326A0" w:rsidRDefault="002326A0" w:rsidP="002326A0">
      <w:pPr>
        <w:pStyle w:val="41"/>
        <w:spacing w:before="187" w:after="124"/>
        <w:ind w:firstLine="480"/>
      </w:pPr>
      <w:commentRangeStart w:id="21"/>
      <w:r>
        <w:rPr>
          <w:rFonts w:ascii="宋体" w:hAnsi="宋体" w:hint="eastAsia"/>
        </w:rPr>
        <w:t>(</w:t>
      </w:r>
      <w:r>
        <w:rPr>
          <w:rFonts w:hint="eastAsia"/>
        </w:rPr>
        <w:t>三</w:t>
      </w:r>
      <w:r>
        <w:rPr>
          <w:rFonts w:ascii="宋体" w:hAnsi="宋体" w:hint="eastAsia"/>
        </w:rPr>
        <w:t>)</w:t>
      </w:r>
      <w:r>
        <w:rPr>
          <w:rFonts w:hint="eastAsia"/>
        </w:rPr>
        <w:t>哥</w:t>
      </w:r>
      <w:r>
        <w:t>白尼</w:t>
      </w:r>
      <w:r>
        <w:rPr>
          <w:rFonts w:hint="eastAsia"/>
        </w:rPr>
        <w:t>“日</w:t>
      </w:r>
      <w:r>
        <w:t>心</w:t>
      </w:r>
      <w:r>
        <w:rPr>
          <w:rFonts w:hint="eastAsia"/>
        </w:rPr>
        <w:t>说”“正确</w:t>
      </w:r>
      <w:sdt>
        <w:sdtPr>
          <w:alias w:val="标点符号检查"/>
          <w:id w:val="3150113"/>
          <w:showingPlcHdr/>
        </w:sdtPr>
        <w:sdtContent/>
      </w:sdt>
      <w:r>
        <w:rPr>
          <w:rFonts w:hint="eastAsia"/>
        </w:rPr>
        <w:t>”的</w:t>
      </w:r>
      <w:r>
        <w:t>含义</w:t>
      </w:r>
      <w:bookmarkStart w:id="22" w:name="pindex1431"/>
      <w:bookmarkEnd w:id="22"/>
      <w:commentRangeEnd w:id="21"/>
      <w:r w:rsidR="00FB317B">
        <w:rPr>
          <w:rStyle w:val="ad"/>
          <w:rFonts w:eastAsia="宋体"/>
        </w:rPr>
        <w:commentReference w:id="21"/>
      </w:r>
    </w:p>
    <w:p w14:paraId="5339B7FE" w14:textId="77777777" w:rsidR="002326A0" w:rsidRDefault="002326A0" w:rsidP="002326A0">
      <w:pPr>
        <w:ind w:firstLine="436"/>
        <w:rPr>
          <w:bCs/>
          <w:szCs w:val="21"/>
        </w:rPr>
      </w:pPr>
      <w:r>
        <w:rPr>
          <w:rFonts w:hint="eastAsia"/>
          <w:bCs/>
          <w:szCs w:val="21"/>
        </w:rPr>
        <w:t>有一个问题需要说明，依据新柏拉图主义构建出来的“日心说”，其正确性如何保证呢？根据日心说，地球是在动的，但是直观告诉我们，地球并不动，这又是怎么一回事呢？哥白尼回答了这一问题：“</w:t>
      </w:r>
      <w:r>
        <w:rPr>
          <w:rFonts w:hint="eastAsia"/>
        </w:rPr>
        <w:t>我们是在地球上看天穹周而复始地旋转，因此如果假定地球在运动，那么在我们看来，地球外面的一切物体也会有程度相同但方向相反的运动，就好像它们在越过地球一样。特别要指出的是，周日旋转就是这样一种运动，因为除地球和它周围的东西以外，周日旋转</w:t>
      </w:r>
      <w:r>
        <w:rPr>
          <w:rStyle w:val="ac"/>
          <w:bCs/>
          <w:szCs w:val="21"/>
        </w:rPr>
        <w:footnoteReference w:id="27"/>
      </w:r>
      <w:r>
        <w:rPr>
          <w:rFonts w:hint="eastAsia"/>
        </w:rPr>
        <w:t>似乎把整个宇宙都卷进去了。然而，如果你承认</w:t>
      </w:r>
      <w:r w:rsidRPr="003E68B4">
        <w:rPr>
          <w:rFonts w:hint="eastAsia"/>
        </w:rPr>
        <w:t>天</w:t>
      </w:r>
      <w:r>
        <w:rPr>
          <w:rFonts w:hint="eastAsia"/>
        </w:rPr>
        <w:t>并没有参与这一运动，而是地球在自西向东旋转，那么经过认真研究你就会发现，这才符合日月星辰出没的实际情况。</w:t>
      </w:r>
      <w:r>
        <w:rPr>
          <w:rFonts w:hint="eastAsia"/>
          <w:bCs/>
          <w:szCs w:val="21"/>
        </w:rPr>
        <w:t>”</w:t>
      </w:r>
      <w:r>
        <w:rPr>
          <w:rStyle w:val="ac"/>
          <w:bCs/>
          <w:szCs w:val="21"/>
        </w:rPr>
        <w:footnoteReference w:id="28"/>
      </w:r>
    </w:p>
    <w:p w14:paraId="6854760B" w14:textId="77777777" w:rsidR="002326A0" w:rsidRDefault="002326A0" w:rsidP="002326A0">
      <w:pPr>
        <w:ind w:firstLine="436"/>
      </w:pPr>
      <w:r>
        <w:rPr>
          <w:rFonts w:hint="eastAsia"/>
        </w:rPr>
        <w:t>而且，即使不考虑上面这一点，从新柏拉图主义的</w:t>
      </w:r>
      <w:r>
        <w:t>视角</w:t>
      </w:r>
      <w:r>
        <w:rPr>
          <w:rFonts w:hint="eastAsia"/>
        </w:rPr>
        <w:t>看，也是可以认定“日心说”有一定道理的。因为，在新柏拉图主义看来，感觉到的地球运动可以是虚假的、易变的，由此经验观察不能作为真理的存在，进而作为天文学真理的判据；作为天文学真理判据的只能是经验世界背后的数学理念世界。数学理念世界才是真实的、永恒的，是我们的感官知觉达不到的，甚至与我们感官知觉到的物理实在相矛盾。将新</w:t>
      </w:r>
      <w:r>
        <w:t>柏拉图</w:t>
      </w:r>
      <w:r>
        <w:rPr>
          <w:rFonts w:hint="eastAsia"/>
        </w:rPr>
        <w:t>主义</w:t>
      </w:r>
      <w:r>
        <w:t>这种理念运用到</w:t>
      </w:r>
      <w:r>
        <w:rPr>
          <w:rFonts w:hint="eastAsia"/>
        </w:rPr>
        <w:t>哥白尼的“日心说”，就是：“日心说”的提出主要不是以观察事实为基础并作为检验标准的，而是以新柏拉图主义作为思想原则，在没有被观察资料充分佐证之前，以天体运动的数学简单性和和谐性为标准，对天球的运动进行调整的结果。相比于其他的天文学知识体系，越是简单的、和谐的，并且能够用来解释更多的天文学现象的天文学几何体系，其正确性越能得到确认。</w:t>
      </w:r>
      <w:r>
        <w:rPr>
          <w:rFonts w:hint="eastAsia"/>
        </w:rPr>
        <w:lastRenderedPageBreak/>
        <w:t>这就是数学天文学的核心要旨，也是数学天文学“拯救现象”的内涵。它告诉我们，即使这样的几何结构缺乏足够的观察经验事实支持，人们也可能会接受这样的数学结构以及其所内含的假定。按照上述思想衡量哥白尼的“日心说”，“由于他的日静说</w:t>
      </w:r>
      <w:r>
        <w:rPr>
          <w:rStyle w:val="ac"/>
        </w:rPr>
        <w:footnoteReference w:id="29"/>
      </w:r>
      <w:r>
        <w:rPr>
          <w:rFonts w:hint="eastAsia"/>
        </w:rPr>
        <w:t>除了像托勒密的理论一样精确地解释了所有的天象观察以外，还解决了每个行星在运动时每年都会出现的一直都没有得到解释的内容</w:t>
      </w:r>
      <w:r>
        <w:rPr>
          <w:rFonts w:ascii="宋体" w:hAnsi="宋体" w:hint="eastAsia"/>
        </w:rPr>
        <w:t>(</w:t>
      </w:r>
      <w:r>
        <w:rPr>
          <w:rFonts w:hint="eastAsia"/>
        </w:rPr>
        <w:t>当然，这是对地动说的挪用</w:t>
      </w:r>
      <w:r>
        <w:rPr>
          <w:rFonts w:ascii="宋体" w:hAnsi="宋体" w:hint="eastAsia"/>
        </w:rPr>
        <w:t>)</w:t>
      </w:r>
      <w:r>
        <w:rPr>
          <w:rFonts w:hint="eastAsia"/>
        </w:rPr>
        <w:t>，同时也由于他的日静说在确定每个行星的位置方面提供了一个简单易行的手段</w:t>
      </w:r>
      <w:r>
        <w:rPr>
          <w:rFonts w:ascii="宋体" w:hAnsi="宋体" w:hint="eastAsia"/>
        </w:rPr>
        <w:t>(</w:t>
      </w:r>
      <w:r>
        <w:rPr>
          <w:rFonts w:hint="eastAsia"/>
        </w:rPr>
        <w:t>托勒密的论述则有些武断</w:t>
      </w:r>
      <w:r>
        <w:rPr>
          <w:rFonts w:ascii="宋体" w:hAnsi="宋体" w:hint="eastAsia"/>
        </w:rPr>
        <w:t>)</w:t>
      </w:r>
      <w:r>
        <w:rPr>
          <w:rFonts w:hint="eastAsia"/>
        </w:rPr>
        <w:t>，于是，哥白尼相信他的体系在物理学方面肯定是真实的”</w:t>
      </w:r>
      <w:r>
        <w:rPr>
          <w:rStyle w:val="ac"/>
          <w:bCs/>
          <w:szCs w:val="21"/>
        </w:rPr>
        <w:footnoteReference w:id="30"/>
      </w:r>
      <w:r>
        <w:rPr>
          <w:rFonts w:hint="eastAsia"/>
        </w:rPr>
        <w:t>。“哥</w:t>
      </w:r>
      <w:r>
        <w:t>白</w:t>
      </w:r>
      <w:r>
        <w:rPr>
          <w:rFonts w:hint="eastAsia"/>
        </w:rPr>
        <w:t>尼</w:t>
      </w:r>
      <w:r>
        <w:t>坚信，</w:t>
      </w:r>
      <w:r>
        <w:rPr>
          <w:rFonts w:hint="eastAsia"/>
        </w:rPr>
        <w:t>地动说不论怎样地抵触了自然哲学，也必定是真的，因为这是数学所要求的结果。这一点是革命性的。”</w:t>
      </w:r>
      <w:r>
        <w:rPr>
          <w:rStyle w:val="ac"/>
          <w:bCs/>
          <w:szCs w:val="21"/>
        </w:rPr>
        <w:footnoteReference w:id="31"/>
      </w:r>
    </w:p>
    <w:p w14:paraId="0B417DFC" w14:textId="77777777" w:rsidR="002326A0" w:rsidRDefault="002326A0" w:rsidP="002326A0">
      <w:pPr>
        <w:ind w:firstLine="436"/>
      </w:pPr>
      <w:r>
        <w:rPr>
          <w:rFonts w:hint="eastAsia"/>
        </w:rPr>
        <w:t>当然，如此说“‘日心说’正确”，更多</w:t>
      </w:r>
      <w:sdt>
        <w:sdtPr>
          <w:alias w:val="易错词检查"/>
          <w:id w:val="1070243"/>
        </w:sdtPr>
        <w:sdtContent>
          <w:r>
            <w:t>的</w:t>
          </w:r>
        </w:sdtContent>
      </w:sdt>
      <w:r>
        <w:rPr>
          <w:rFonts w:hint="eastAsia"/>
        </w:rPr>
        <w:t>是在新柏拉图主义的意义上说的，而非在观察经验的意义上而言。伽利略就说：“按照哥白尼的看法，一个人必须否定自己的感觉。”</w:t>
      </w:r>
      <w:r>
        <w:rPr>
          <w:rStyle w:val="ac"/>
          <w:bCs/>
          <w:szCs w:val="21"/>
        </w:rPr>
        <w:footnoteReference w:id="32"/>
      </w:r>
      <w:r>
        <w:rPr>
          <w:rFonts w:hint="eastAsia"/>
        </w:rPr>
        <w:t>不可否认，哥白尼的“日心说”，是体现了宇宙的简单和谐和数学审美方面的特征的</w:t>
      </w:r>
      <w:r>
        <w:rPr>
          <w:rStyle w:val="ac"/>
          <w:bCs/>
          <w:szCs w:val="21"/>
        </w:rPr>
        <w:footnoteReference w:id="33"/>
      </w:r>
      <w:r>
        <w:rPr>
          <w:rFonts w:hint="eastAsia"/>
        </w:rPr>
        <w:t>，但是，由于“日心说”与日常经验</w:t>
      </w:r>
      <w:r>
        <w:rPr>
          <w:rFonts w:ascii="宋体" w:hAnsi="宋体" w:hint="eastAsia"/>
        </w:rPr>
        <w:t>(</w:t>
      </w:r>
      <w:r>
        <w:rPr>
          <w:rFonts w:hint="eastAsia"/>
        </w:rPr>
        <w:t>如地球静止、太阳东升西落、浮云不动等</w:t>
      </w:r>
      <w:r>
        <w:rPr>
          <w:rFonts w:ascii="宋体" w:hAnsi="宋体" w:hint="eastAsia"/>
        </w:rPr>
        <w:t>)</w:t>
      </w:r>
      <w:r>
        <w:rPr>
          <w:rFonts w:hint="eastAsia"/>
        </w:rPr>
        <w:t>不符，而且还与当时占主导地位的“地心说”相对立，所以它就更多地具有数学意义而不具有感性意义，很难被当时的</w:t>
      </w:r>
      <w:r>
        <w:t>天文</w:t>
      </w:r>
      <w:r>
        <w:rPr>
          <w:rFonts w:hint="eastAsia"/>
        </w:rPr>
        <w:t>学家和神学家接受。“在十六世纪中只有新柏拉图主义者无保留地接受哥白尼主义。”</w:t>
      </w:r>
      <w:r>
        <w:rPr>
          <w:rStyle w:val="ac"/>
          <w:bCs/>
          <w:szCs w:val="21"/>
        </w:rPr>
        <w:footnoteReference w:id="34"/>
      </w:r>
      <w:r>
        <w:rPr>
          <w:rFonts w:hint="eastAsia"/>
        </w:rPr>
        <w:t>“在这新系统以外的主流科学家直到一百年后</w:t>
      </w:r>
      <w:r>
        <w:rPr>
          <w:rFonts w:hint="eastAsia"/>
          <w:spacing w:val="2"/>
        </w:rPr>
        <w:t>的伽利略时代才开始接受日心论，而且直到牛顿时代日心论才有机制的解释，在这些发展以前整个日心主义的争论都是完全根据宗教上和哲学上的论据。”</w:t>
      </w:r>
      <w:r>
        <w:rPr>
          <w:rStyle w:val="ac"/>
          <w:bCs/>
          <w:spacing w:val="2"/>
          <w:szCs w:val="21"/>
        </w:rPr>
        <w:footnoteReference w:id="35"/>
      </w:r>
    </w:p>
    <w:p w14:paraId="6A8AD4EE" w14:textId="77777777" w:rsidR="002326A0" w:rsidRDefault="002326A0" w:rsidP="002326A0">
      <w:pPr>
        <w:ind w:firstLine="436"/>
      </w:pPr>
      <w:r>
        <w:rPr>
          <w:rFonts w:hint="eastAsia"/>
        </w:rPr>
        <w:t>从上面的论述可以看出，哥白尼之所以提出“日心说”，原因有二：一是受到前人如阿里斯</w:t>
      </w:r>
      <w:r>
        <w:t>塔克</w:t>
      </w:r>
      <w:r>
        <w:rPr>
          <w:rFonts w:hint="eastAsia"/>
        </w:rPr>
        <w:t>的“地动说”和“太阳中心论”的启发，以及通过运动相对性</w:t>
      </w:r>
      <w:r>
        <w:rPr>
          <w:rFonts w:hint="eastAsia"/>
          <w:spacing w:val="2"/>
        </w:rPr>
        <w:t>原理可以推出地球可能运动；二是其与托勒密天文学体系相比，有数学上的审美优势，而且能够更加方便地解释更多的天文学现象，更充分地体现了自然的神性和谐，遵循和体现了新柏拉图主义。可以说，这第二个原因是更加直接的、更加深刻的原因，也是哥白尼提出“日心说”最为重要的原因。“新柏拉图主义为哥白尼革命搭好了概念舞台。”</w:t>
      </w:r>
      <w:r>
        <w:rPr>
          <w:rStyle w:val="ac"/>
          <w:bCs/>
          <w:spacing w:val="2"/>
          <w:szCs w:val="21"/>
        </w:rPr>
        <w:footnoteReference w:id="36"/>
      </w:r>
    </w:p>
    <w:p w14:paraId="6B17AAFD" w14:textId="77777777" w:rsidR="002326A0" w:rsidRDefault="002326A0" w:rsidP="002326A0">
      <w:pPr>
        <w:pStyle w:val="41"/>
        <w:spacing w:before="187" w:after="124"/>
        <w:ind w:firstLine="480"/>
      </w:pPr>
      <w:r>
        <w:rPr>
          <w:rFonts w:ascii="宋体" w:hAnsi="宋体" w:hint="eastAsia"/>
        </w:rPr>
        <w:lastRenderedPageBreak/>
        <w:t>(</w:t>
      </w:r>
      <w:r>
        <w:rPr>
          <w:rFonts w:hint="eastAsia"/>
        </w:rPr>
        <w:t>四</w:t>
      </w:r>
      <w:r>
        <w:rPr>
          <w:rFonts w:ascii="宋体" w:hAnsi="宋体" w:hint="eastAsia"/>
        </w:rPr>
        <w:t>)</w:t>
      </w:r>
      <w:r>
        <w:rPr>
          <w:rFonts w:hint="eastAsia"/>
        </w:rPr>
        <w:t>哥白尼“日心说”的意义</w:t>
      </w:r>
      <w:bookmarkStart w:id="26" w:name="pindex1437"/>
      <w:bookmarkEnd w:id="26"/>
    </w:p>
    <w:p w14:paraId="0607A7C5" w14:textId="77777777" w:rsidR="002326A0" w:rsidRDefault="002326A0" w:rsidP="002326A0">
      <w:pPr>
        <w:ind w:firstLine="436"/>
      </w:pPr>
      <w:r>
        <w:rPr>
          <w:rFonts w:hint="eastAsia"/>
        </w:rPr>
        <w:t>“日心说”的提出意义是重大的。从科学上说，</w:t>
      </w:r>
      <w:r>
        <w:t>哥白尼批判了托勒密的理论</w:t>
      </w:r>
      <w:r>
        <w:rPr>
          <w:rFonts w:hint="eastAsia"/>
        </w:rPr>
        <w:t>，</w:t>
      </w:r>
      <w:r>
        <w:t>阐明了天体运行的现象，推翻了长期以来居于统治地位的</w:t>
      </w:r>
      <w:r>
        <w:rPr>
          <w:rFonts w:hint="eastAsia"/>
        </w:rPr>
        <w:t>“</w:t>
      </w:r>
      <w:r>
        <w:t>地心说</w:t>
      </w:r>
      <w:r>
        <w:rPr>
          <w:rFonts w:hint="eastAsia"/>
        </w:rPr>
        <w:t>”</w:t>
      </w:r>
      <w:r>
        <w:t>，实现了天文学的根本变革</w:t>
      </w:r>
      <w:r>
        <w:rPr>
          <w:rFonts w:hint="eastAsia"/>
        </w:rPr>
        <w:t>。从宗教上说，“日心说”虽然与“地心说”都是建立</w:t>
      </w:r>
      <w:r>
        <w:t>在柏拉图数学天文学的信念之上</w:t>
      </w:r>
      <w:r>
        <w:rPr>
          <w:rFonts w:hint="eastAsia"/>
        </w:rPr>
        <w:t>，但是，它客观上否定了千百年来被奉为定论的宗教神学的核心理论基础“地心说”，对宗教神学是一个沉重打击。在科学方法论上，它启发我们，一种富含宗教神学观念的自然哲学，也是做出科学发现的重要理论基础，新柏拉图主义之于哥白尼“日心说”的提出，就是如此。哥白尼“日心说”的提出主要不是基于表象，而是基于理性的建构；表象有可能是错误的，一个人必须运用理性，透过表象，才能达到真实。我国有</w:t>
      </w:r>
      <w:r>
        <w:t>学者</w:t>
      </w:r>
      <w:r>
        <w:rPr>
          <w:rFonts w:hint="eastAsia"/>
        </w:rPr>
        <w:t>就说：“与其说理性最终导出了日心学说，不如说日心学说最终彰显了理性在人类认识世界中的地位。理性的至高无上的权威由是确立。从此以后，理性成了人类思维活动的唯一被认可的主导。正是在这一意义上，日心学说的建立开辟了人类认识世界的一个新纪元。”</w:t>
      </w:r>
      <w:r>
        <w:rPr>
          <w:rStyle w:val="ac"/>
          <w:bCs/>
          <w:szCs w:val="21"/>
        </w:rPr>
        <w:footnoteReference w:id="37"/>
      </w:r>
    </w:p>
    <w:p w14:paraId="6EBBEDC8" w14:textId="77777777" w:rsidR="002326A0" w:rsidRDefault="002326A0" w:rsidP="002326A0">
      <w:pPr>
        <w:ind w:firstLine="436"/>
      </w:pPr>
      <w:r>
        <w:rPr>
          <w:rFonts w:hint="eastAsia"/>
        </w:rPr>
        <w:t>传统的观点认为，哥白尼的日心说</w:t>
      </w:r>
      <w:proofErr w:type="gramStart"/>
      <w:r>
        <w:rPr>
          <w:rFonts w:hint="eastAsia"/>
        </w:rPr>
        <w:t>相对于托勒</w:t>
      </w:r>
      <w:proofErr w:type="gramEnd"/>
      <w:r>
        <w:rPr>
          <w:rFonts w:hint="eastAsia"/>
        </w:rPr>
        <w:t>密的地心说是一次革命。现在，有少数学者持有相反的观点，认为哥白尼的日心说并不是一次天文学革命。理由如下。</w:t>
      </w:r>
    </w:p>
    <w:p w14:paraId="3A9DFADB" w14:textId="77777777" w:rsidR="002326A0" w:rsidRDefault="002326A0" w:rsidP="002326A0">
      <w:pPr>
        <w:ind w:firstLine="436"/>
      </w:pPr>
      <w:r>
        <w:rPr>
          <w:rFonts w:hint="eastAsia"/>
        </w:rPr>
        <w:t>第一，他所持有的最终的原则与托勒密的相同，即造物主创造这个世界的</w:t>
      </w:r>
      <w:r>
        <w:t>基本原则</w:t>
      </w:r>
      <w:r>
        <w:rPr>
          <w:rFonts w:hint="eastAsia"/>
        </w:rPr>
        <w:t>是简单的和和谐的，由此使得他构建日心说的基本原则与地心说一致。</w:t>
      </w:r>
    </w:p>
    <w:p w14:paraId="59AD7E4C" w14:textId="77777777" w:rsidR="002326A0" w:rsidRDefault="002326A0" w:rsidP="002326A0">
      <w:pPr>
        <w:ind w:firstLine="428"/>
        <w:rPr>
          <w:spacing w:val="-2"/>
        </w:rPr>
      </w:pPr>
      <w:r>
        <w:rPr>
          <w:rFonts w:hint="eastAsia"/>
          <w:spacing w:val="-2"/>
        </w:rPr>
        <w:t>第二，他在各方面都是保守的，如他模仿托勒密的演讲风格，依靠托勒密的观察，使用托勒密的数学技巧</w:t>
      </w:r>
      <w:r>
        <w:rPr>
          <w:rFonts w:ascii="宋体" w:hAnsi="宋体" w:hint="eastAsia"/>
        </w:rPr>
        <w:t>(</w:t>
      </w:r>
      <w:r>
        <w:rPr>
          <w:rFonts w:hint="eastAsia"/>
          <w:spacing w:val="-2"/>
        </w:rPr>
        <w:t>除了均衡点</w:t>
      </w:r>
      <w:r>
        <w:rPr>
          <w:rFonts w:ascii="宋体" w:hAnsi="宋体" w:hint="eastAsia"/>
        </w:rPr>
        <w:t>)</w:t>
      </w:r>
      <w:r>
        <w:rPr>
          <w:rFonts w:hint="eastAsia"/>
          <w:spacing w:val="-2"/>
        </w:rPr>
        <w:t>；他拒绝使用均衡点，原因是它违背了古希腊的原则；他完成日心说著作后约</w:t>
      </w:r>
      <w:r>
        <w:rPr>
          <w:rFonts w:hint="eastAsia"/>
          <w:spacing w:val="-2"/>
        </w:rPr>
        <w:t>30</w:t>
      </w:r>
      <w:r>
        <w:rPr>
          <w:rFonts w:hint="eastAsia"/>
          <w:spacing w:val="-2"/>
        </w:rPr>
        <w:t>多年，才交由出版机构出版问世；他把他理论的创新归于古代的希腊权威，而不是他自己。</w:t>
      </w:r>
    </w:p>
    <w:p w14:paraId="6FD3022C" w14:textId="77777777" w:rsidR="002326A0" w:rsidRDefault="002326A0" w:rsidP="002326A0">
      <w:pPr>
        <w:ind w:firstLine="436"/>
      </w:pPr>
      <w:r>
        <w:rPr>
          <w:rFonts w:hint="eastAsia"/>
        </w:rPr>
        <w:t>第三，在出版的《天球运行论》序言中，他称这本书的结论只是假设性的，而不是对世界体系的真实描述。</w:t>
      </w:r>
    </w:p>
    <w:p w14:paraId="0D0746A7" w14:textId="77777777" w:rsidR="002326A0" w:rsidRDefault="002326A0" w:rsidP="002326A0">
      <w:pPr>
        <w:ind w:firstLine="436"/>
      </w:pPr>
      <w:r>
        <w:rPr>
          <w:rFonts w:hint="eastAsia"/>
        </w:rPr>
        <w:t>应该说，上述理由都是事实，但是并不能充分说明哥白尼的日心说不是一次革命。</w:t>
      </w:r>
    </w:p>
    <w:p w14:paraId="6B2E2119" w14:textId="77777777" w:rsidR="002326A0" w:rsidRDefault="002326A0" w:rsidP="002326A0">
      <w:pPr>
        <w:ind w:firstLine="436"/>
      </w:pPr>
      <w:r>
        <w:rPr>
          <w:rFonts w:hint="eastAsia"/>
        </w:rPr>
        <w:t>第一条理</w:t>
      </w:r>
      <w:proofErr w:type="gramStart"/>
      <w:r>
        <w:rPr>
          <w:rFonts w:hint="eastAsia"/>
        </w:rPr>
        <w:t>由表明</w:t>
      </w:r>
      <w:proofErr w:type="gramEnd"/>
      <w:r>
        <w:rPr>
          <w:rFonts w:hint="eastAsia"/>
        </w:rPr>
        <w:t>哥白尼的日心说相对于地心说并不是一次“大写的科学革命”，而是一种在最基本的自然观一致基础上的“小写的科学革命”。鉴此，宗教神学可以在坚持最终的自然观原则</w:t>
      </w:r>
      <w:r>
        <w:rPr>
          <w:rFonts w:asciiTheme="minorEastAsia" w:hAnsiTheme="minorEastAsia"/>
          <w:spacing w:val="-8"/>
        </w:rPr>
        <w:t>—</w:t>
      </w:r>
      <w:r>
        <w:rPr>
          <w:rFonts w:asciiTheme="minorEastAsia" w:hAnsiTheme="minorEastAsia"/>
        </w:rPr>
        <w:t>—</w:t>
      </w:r>
      <w:r>
        <w:rPr>
          <w:rFonts w:hint="eastAsia"/>
        </w:rPr>
        <w:t>“上帝创造这个世界是简单的和和谐的”基础上，最后承认日心说的正确性。话虽如此，但是，鉴于</w:t>
      </w:r>
      <w:r>
        <w:rPr>
          <w:rFonts w:hint="eastAsia"/>
          <w:spacing w:val="-2"/>
        </w:rPr>
        <w:t>当时的社会环境，哥白尼提出日心说还是需要足够的勇气的，因为一旦涉及乃至接受日心说，就意味着地球可能不是宇宙的中心，天上的星球可能并不围绕地球运转，也就进一步意味着宗教教义可能就是错的，这对宗教神学是一个打击。就此而言，日心说不单纯是一次天文学革命，还是一次宗教神学革命。</w:t>
      </w:r>
    </w:p>
    <w:p w14:paraId="63B8B145" w14:textId="77777777" w:rsidR="002326A0" w:rsidRDefault="002326A0" w:rsidP="002326A0">
      <w:pPr>
        <w:ind w:firstLine="436"/>
      </w:pPr>
      <w:r>
        <w:rPr>
          <w:rFonts w:hint="eastAsia"/>
        </w:rPr>
        <w:t>对于第二条理由，表面上看来是支持“哥白尼是谨慎的”这一观点，但是，深入分析之后未必尽然。他之所以模仿托勒密的演讲风格，依靠托勒密的观察，以及使用托勒密的数学技巧，是因为他考虑到他的天文学同伴都习惯使用托勒密的喜好，这样做可以让他们更好地跟随他。</w:t>
      </w:r>
      <w:r>
        <w:rPr>
          <w:rStyle w:val="ac"/>
          <w:bCs/>
          <w:szCs w:val="21"/>
        </w:rPr>
        <w:footnoteReference w:id="38"/>
      </w:r>
      <w:r>
        <w:rPr>
          <w:rFonts w:hint="eastAsia"/>
        </w:rPr>
        <w:t>他之所以根据古希腊的原则拒绝使用托勒密的均衡点，是由于与他同时代的人们相信，与亚当越接近的古人所知道的东西比他们所知道的东西越多，如此，诉诸古希腊哲学家，就可以更好地说服他的同时代人相信他的系统的真理性。</w:t>
      </w:r>
      <w:r>
        <w:rPr>
          <w:rStyle w:val="ac"/>
          <w:bCs/>
          <w:szCs w:val="21"/>
        </w:rPr>
        <w:footnoteReference w:id="39"/>
      </w:r>
      <w:r>
        <w:rPr>
          <w:rFonts w:hint="eastAsia"/>
        </w:rPr>
        <w:t>而且，有学者认为，哥白尼坚信真实的天体匀速圆周运动是不需要均衡点这样的假设作为工具的，由此也反衬他认为他的日心说是正确的。</w:t>
      </w:r>
      <w:r>
        <w:rPr>
          <w:rStyle w:val="ac"/>
          <w:bCs/>
          <w:szCs w:val="21"/>
        </w:rPr>
        <w:footnoteReference w:id="40"/>
      </w:r>
      <w:r>
        <w:rPr>
          <w:rFonts w:hint="eastAsia"/>
        </w:rPr>
        <w:t>至于他之所以推迟</w:t>
      </w:r>
      <w:r>
        <w:t>3</w:t>
      </w:r>
      <w:r>
        <w:rPr>
          <w:rFonts w:hint="eastAsia"/>
        </w:rPr>
        <w:t>0</w:t>
      </w:r>
      <w:r>
        <w:rPr>
          <w:rFonts w:hint="eastAsia"/>
        </w:rPr>
        <w:t>多年才出版他的著作，并没有证据表明这是由于</w:t>
      </w:r>
      <w:r>
        <w:rPr>
          <w:rFonts w:hint="eastAsia"/>
        </w:rPr>
        <w:lastRenderedPageBreak/>
        <w:t>他的保守，而是有证据表明他一直在努力改进这本书。</w:t>
      </w:r>
      <w:r>
        <w:rPr>
          <w:rStyle w:val="ac"/>
          <w:bCs/>
          <w:szCs w:val="21"/>
        </w:rPr>
        <w:footnoteReference w:id="41"/>
      </w:r>
    </w:p>
    <w:p w14:paraId="3F758134" w14:textId="77777777" w:rsidR="002326A0" w:rsidRDefault="002326A0" w:rsidP="002326A0">
      <w:pPr>
        <w:ind w:firstLine="436"/>
      </w:pPr>
      <w:r>
        <w:rPr>
          <w:rFonts w:hint="eastAsia"/>
        </w:rPr>
        <w:t>对于第三点，根据当今越来越多科学史家的研究，《天</w:t>
      </w:r>
      <w:r>
        <w:t>球运行论》</w:t>
      </w:r>
      <w:r>
        <w:rPr>
          <w:rFonts w:hint="eastAsia"/>
        </w:rPr>
        <w:t>的</w:t>
      </w:r>
      <w:r>
        <w:t>序言</w:t>
      </w:r>
      <w:r>
        <w:rPr>
          <w:rFonts w:hint="eastAsia"/>
        </w:rPr>
        <w:t>是在哥白尼不知情或未经他允许的情况下由他人代写的，事实上，他相信</w:t>
      </w:r>
      <w:r w:rsidRPr="003E68B4">
        <w:rPr>
          <w:rFonts w:hint="eastAsia"/>
        </w:rPr>
        <w:t>日</w:t>
      </w:r>
      <w:r>
        <w:rPr>
          <w:rFonts w:hint="eastAsia"/>
        </w:rPr>
        <w:t>心说是正确的。</w:t>
      </w:r>
      <w:r>
        <w:rPr>
          <w:rStyle w:val="ac"/>
          <w:bCs/>
          <w:szCs w:val="21"/>
        </w:rPr>
        <w:footnoteReference w:id="42"/>
      </w:r>
      <w:r>
        <w:rPr>
          <w:rFonts w:hint="eastAsia"/>
        </w:rPr>
        <w:t>结论是：“他的工作有两个主要方面表明他是一个非常明确的革命思想家：第一，他的目的是恢复宇宙学的科学，而不仅仅是提出另一个数学体系；第二，他认为数学胜过物理，坚持认为地球必须是运动的，因为数学要求它，尽管他不能对地球是如何运动的给出物理解释。”</w:t>
      </w:r>
      <w:r>
        <w:rPr>
          <w:rStyle w:val="ac"/>
          <w:bCs/>
          <w:szCs w:val="21"/>
        </w:rPr>
        <w:footnoteReference w:id="43"/>
      </w:r>
    </w:p>
    <w:p w14:paraId="19EA7944" w14:textId="77777777" w:rsidR="002326A0" w:rsidRDefault="002326A0" w:rsidP="002326A0">
      <w:pPr>
        <w:ind w:firstLine="436"/>
      </w:pPr>
      <w:r>
        <w:rPr>
          <w:rFonts w:hint="eastAsia"/>
        </w:rPr>
        <w:t>应该注意，虽然哥白尼提出了日心说，比较完美地克服了托勒密地心说的困难，但是仍有两个大的问题需要回答：第一，如果各星球都围绕太阳运动，则其运动状态如何？第二，在新柏拉图主义的背景下，数学如何可能运用于地上物体的运动？</w:t>
      </w:r>
      <w:bookmarkStart w:id="27" w:name="_Hlk35189389"/>
      <w:r>
        <w:rPr>
          <w:rFonts w:hint="eastAsia"/>
        </w:rPr>
        <w:t>开普勒</w:t>
      </w:r>
      <w:bookmarkEnd w:id="27"/>
      <w:r>
        <w:rPr>
          <w:rFonts w:hint="eastAsia"/>
        </w:rPr>
        <w:t>和伽利略分别对这两个问题进行了探索。</w:t>
      </w:r>
    </w:p>
    <w:p w14:paraId="533AE338" w14:textId="77777777" w:rsidR="002326A0" w:rsidRDefault="002326A0" w:rsidP="002326A0">
      <w:pPr>
        <w:pStyle w:val="24"/>
        <w:spacing w:before="468" w:after="312"/>
      </w:pPr>
      <w:bookmarkStart w:id="28" w:name="_Toc50646007"/>
      <w:bookmarkStart w:id="29" w:name="_Toc50645963"/>
      <w:bookmarkStart w:id="30" w:name="_Toc82685215"/>
      <w:bookmarkStart w:id="31" w:name="_Toc100330601"/>
      <w:r>
        <w:rPr>
          <w:rFonts w:hint="eastAsia"/>
        </w:rPr>
        <w:t>二、开普勒：开创了物理的数学天文学</w:t>
      </w:r>
      <w:bookmarkStart w:id="32" w:name="pindex1448"/>
      <w:bookmarkEnd w:id="28"/>
      <w:bookmarkEnd w:id="29"/>
      <w:bookmarkEnd w:id="30"/>
      <w:bookmarkEnd w:id="31"/>
      <w:bookmarkEnd w:id="32"/>
    </w:p>
    <w:p w14:paraId="152BBA0E" w14:textId="77777777" w:rsidR="002326A0" w:rsidRDefault="002326A0" w:rsidP="002326A0">
      <w:pPr>
        <w:ind w:firstLine="436"/>
      </w:pPr>
      <w:r>
        <w:rPr>
          <w:rFonts w:hint="eastAsia"/>
        </w:rPr>
        <w:t>如前所述，哥白尼是在坚持新柏拉图主义的基础上创立“日心说”的。他为开普勒时代的人们留下了几个问题：“日心说”成立吗？成立的理由是什么？如果“日心说”是正确的，那么围绕太阳运行的行星数目是多少？为什么会有这么多的行星数目？行星是如何围绕太阳运行的？它为什么会这样围绕太阳运行？开普勒</w:t>
      </w:r>
      <w:r>
        <w:rPr>
          <w:rFonts w:ascii="宋体" w:hAnsi="宋体" w:hint="eastAsia"/>
        </w:rPr>
        <w:t>(</w:t>
      </w:r>
      <w:r>
        <w:rPr>
          <w:rFonts w:hint="eastAsia"/>
        </w:rPr>
        <w:t>1571</w:t>
      </w:r>
      <w:r>
        <w:rPr>
          <w:rFonts w:hint="eastAsia"/>
        </w:rPr>
        <w:t>—</w:t>
      </w:r>
      <w:r>
        <w:rPr>
          <w:rFonts w:hint="eastAsia"/>
        </w:rPr>
        <w:t>1630</w:t>
      </w:r>
      <w:r>
        <w:rPr>
          <w:rFonts w:ascii="宋体" w:hAnsi="宋体" w:hint="eastAsia"/>
        </w:rPr>
        <w:t>)</w:t>
      </w:r>
      <w:r>
        <w:rPr>
          <w:rFonts w:hint="eastAsia"/>
        </w:rPr>
        <w:t>对这些问题给出了自己的思考，他赞同哥白尼的日心说，接受宇宙“简单和谐”的哲学理念，运用数学方法构建天球运行模型，提出“开普勒三定律”，以最终体现这种“和谐”。</w:t>
      </w:r>
    </w:p>
    <w:p w14:paraId="498D7557" w14:textId="77777777" w:rsidR="002326A0" w:rsidRDefault="002326A0" w:rsidP="002326A0">
      <w:pPr>
        <w:ind w:firstLine="436"/>
      </w:pPr>
      <w:r>
        <w:rPr>
          <w:rFonts w:hint="eastAsia"/>
        </w:rPr>
        <w:t>开普勒是如何做到这一点的呢？国内外一些学者给出了相关解答。斯蒂</w:t>
      </w:r>
      <w:r>
        <w:rPr>
          <w:rFonts w:hint="eastAsia"/>
          <w:spacing w:val="-4"/>
        </w:rPr>
        <w:t>文森</w:t>
      </w:r>
      <w:r>
        <w:rPr>
          <w:rFonts w:ascii="宋体" w:hAnsi="宋体" w:hint="eastAsia"/>
          <w:spacing w:val="-4"/>
        </w:rPr>
        <w:t>(</w:t>
      </w:r>
      <w:r>
        <w:rPr>
          <w:rFonts w:hint="eastAsia"/>
          <w:spacing w:val="-4"/>
        </w:rPr>
        <w:t>Stephenson</w:t>
      </w:r>
      <w:r>
        <w:rPr>
          <w:rFonts w:ascii="宋体" w:hAnsi="宋体" w:hint="eastAsia"/>
          <w:spacing w:val="-4"/>
        </w:rPr>
        <w:t>)</w:t>
      </w:r>
      <w:r>
        <w:rPr>
          <w:rFonts w:hint="eastAsia"/>
          <w:spacing w:val="-4"/>
        </w:rPr>
        <w:t>认为：“</w:t>
      </w:r>
      <w:r>
        <w:rPr>
          <w:spacing w:val="-4"/>
        </w:rPr>
        <w:t>开普</w:t>
      </w:r>
      <w:r>
        <w:rPr>
          <w:rFonts w:hint="eastAsia"/>
          <w:spacing w:val="-4"/>
        </w:rPr>
        <w:t>勒</w:t>
      </w:r>
      <w:r>
        <w:rPr>
          <w:spacing w:val="-4"/>
        </w:rPr>
        <w:t>的工作太有独创性了，甚至连天文学的主流也无法轻易吸收，而科学本身也发展得太过发达，他的新理论无法</w:t>
      </w:r>
      <w:r>
        <w:rPr>
          <w:rFonts w:hint="eastAsia"/>
          <w:spacing w:val="-4"/>
        </w:rPr>
        <w:t>偏离</w:t>
      </w:r>
      <w:r>
        <w:rPr>
          <w:spacing w:val="-4"/>
        </w:rPr>
        <w:t>自己的轨道。</w:t>
      </w:r>
      <w:r>
        <w:rPr>
          <w:rFonts w:hint="eastAsia"/>
          <w:spacing w:val="-4"/>
        </w:rPr>
        <w:t>这更是因为他的理论中的天文学被嵌入了一个物理推测、原型</w:t>
      </w:r>
      <w:r>
        <w:rPr>
          <w:rFonts w:ascii="宋体" w:hAnsi="宋体" w:hint="eastAsia"/>
        </w:rPr>
        <w:t>(</w:t>
      </w:r>
      <w:r>
        <w:rPr>
          <w:rFonts w:hint="eastAsia"/>
        </w:rPr>
        <w:t>archetype</w:t>
      </w:r>
      <w:r>
        <w:rPr>
          <w:rFonts w:ascii="宋体" w:hAnsi="宋体" w:hint="eastAsia"/>
        </w:rPr>
        <w:t>)</w:t>
      </w:r>
      <w:r>
        <w:rPr>
          <w:rStyle w:val="ac"/>
          <w:bCs/>
          <w:szCs w:val="21"/>
        </w:rPr>
        <w:footnoteReference w:id="44"/>
      </w:r>
      <w:r>
        <w:rPr>
          <w:rFonts w:hint="eastAsia"/>
        </w:rPr>
        <w:t>推</w:t>
      </w:r>
      <w:r>
        <w:rPr>
          <w:rFonts w:hint="eastAsia"/>
          <w:spacing w:val="2"/>
        </w:rPr>
        <w:t>理和调和狂想曲的矩阵中，这使得其他科学家发现这些矩阵几乎无法理解。”</w:t>
      </w:r>
      <w:r>
        <w:rPr>
          <w:vertAlign w:val="superscript"/>
        </w:rPr>
        <w:footnoteReference w:id="45"/>
      </w:r>
      <w:proofErr w:type="gramStart"/>
      <w:r>
        <w:rPr>
          <w:rFonts w:hint="eastAsia"/>
        </w:rPr>
        <w:t>科兹罕</w:t>
      </w:r>
      <w:proofErr w:type="gramEnd"/>
      <w:sdt>
        <w:sdtPr>
          <w:alias w:val="易错词检查"/>
          <w:id w:val="3130113"/>
        </w:sdtPr>
        <w:sdtContent>
          <w:bookmarkStart w:id="34" w:name="bkReivew3130113"/>
          <w:r>
            <w:rPr>
              <w:rFonts w:hint="eastAsia"/>
            </w:rPr>
            <w:t>特丹</w:t>
          </w:r>
          <w:bookmarkEnd w:id="34"/>
        </w:sdtContent>
      </w:sdt>
      <w:r>
        <w:rPr>
          <w:rFonts w:ascii="宋体" w:hAnsi="宋体" w:hint="eastAsia"/>
        </w:rPr>
        <w:t>(</w:t>
      </w:r>
      <w:r>
        <w:rPr>
          <w:rFonts w:hint="eastAsia"/>
        </w:rPr>
        <w:t>J</w:t>
      </w:r>
      <w:r>
        <w:t>ob</w:t>
      </w:r>
      <w:r>
        <w:rPr>
          <w:sz w:val="18"/>
          <w:szCs w:val="18"/>
        </w:rPr>
        <w:t xml:space="preserve"> </w:t>
      </w:r>
      <w:proofErr w:type="spellStart"/>
      <w:r>
        <w:t>Kozhamtha</w:t>
      </w:r>
      <w:r>
        <w:rPr>
          <w:rFonts w:hint="eastAsia"/>
        </w:rPr>
        <w:t>dam</w:t>
      </w:r>
      <w:proofErr w:type="spellEnd"/>
      <w:r>
        <w:rPr>
          <w:rFonts w:ascii="宋体" w:hAnsi="宋体" w:hint="eastAsia"/>
        </w:rPr>
        <w:t>)</w:t>
      </w:r>
      <w:r>
        <w:rPr>
          <w:rFonts w:hint="eastAsia"/>
        </w:rPr>
        <w:t>说道：“在宗教上，开普勒认为，上帝是宇宙的创立者，他按照简单的、理性的、几何的、活力论的、音乐和谐的思想创立这个世界；在哲学上，即在认识论和方法论的原则上，开普勒坚持实在论、量化、因果性、充足理由、秩序、统一、和谐、简约和简单性。这两者在开普勒第一定律、第二定律的形成和辩护中起着整合性的作用。如因果性原则导致开普勒思考各种运动的原因，简单性原则使得他宣称哥白尼体系优于托勒密体系。”</w:t>
      </w:r>
      <w:r>
        <w:rPr>
          <w:vertAlign w:val="superscript"/>
        </w:rPr>
        <w:footnoteReference w:id="46"/>
      </w:r>
      <w:r>
        <w:rPr>
          <w:rFonts w:hint="eastAsia"/>
        </w:rPr>
        <w:t>科学史家格德斯坦</w:t>
      </w:r>
      <w:r>
        <w:rPr>
          <w:rFonts w:ascii="宋体" w:hAnsi="宋体" w:hint="eastAsia"/>
        </w:rPr>
        <w:t>(</w:t>
      </w:r>
      <w:r>
        <w:rPr>
          <w:rFonts w:hint="eastAsia"/>
        </w:rPr>
        <w:t>Goldstein</w:t>
      </w:r>
      <w:r>
        <w:rPr>
          <w:rFonts w:ascii="宋体" w:hAnsi="宋体" w:hint="eastAsia"/>
        </w:rPr>
        <w:t>)</w:t>
      </w:r>
      <w:r>
        <w:rPr>
          <w:rFonts w:hint="eastAsia"/>
        </w:rPr>
        <w:t>指出，开普勒的“新天文学”的“新”体现在“逻辑”“神学”“目的”“假设”“规律”“标准”六个方面：在逻辑上，它不是描述性的，而是因果性的，这样的因果性不单纯表现为力，而且还表现为原型；在神学上，</w:t>
      </w:r>
      <w:r>
        <w:rPr>
          <w:rFonts w:hint="eastAsia"/>
        </w:rPr>
        <w:lastRenderedPageBreak/>
        <w:t>它不是圣经中的神学，而是结合了圣经的“三位一体”的原型；在目的上，它不是去反映光学上的角速度关系，而是探寻行星的轨道；在假设上，他对天文假设与几何假设作了严格区分，如“月亮轨道是卵形</w:t>
      </w:r>
      <w:r>
        <w:rPr>
          <w:rFonts w:ascii="宋体" w:hAnsi="宋体" w:hint="eastAsia"/>
        </w:rPr>
        <w:t>(</w:t>
      </w:r>
      <w:r>
        <w:rPr>
          <w:rFonts w:hint="eastAsia"/>
        </w:rPr>
        <w:t>oval</w:t>
      </w:r>
      <w:r>
        <w:t xml:space="preserve"> </w:t>
      </w:r>
      <w:r>
        <w:rPr>
          <w:rFonts w:hint="eastAsia"/>
        </w:rPr>
        <w:t>shape</w:t>
      </w:r>
      <w:r>
        <w:rPr>
          <w:rFonts w:ascii="宋体" w:hAnsi="宋体" w:hint="eastAsia"/>
        </w:rPr>
        <w:t>)</w:t>
      </w:r>
      <w:r>
        <w:rPr>
          <w:rFonts w:hint="eastAsia"/>
        </w:rPr>
        <w:t>”属于天文假设，而“用复合圆来解释卵形”则属于几何假设；在规律上，开普勒认为支配行星运动的是距离与速度的关系，不是光学上的角速度关系；在标准上，开普勒认为行星运</w:t>
      </w:r>
      <w:r>
        <w:rPr>
          <w:rFonts w:hint="eastAsia"/>
          <w:spacing w:val="2"/>
        </w:rPr>
        <w:t>动规律与观测结果一致的标准是与原型一致，距离与速度的关系中距离优先。</w:t>
      </w:r>
      <w:r>
        <w:rPr>
          <w:vertAlign w:val="superscript"/>
        </w:rPr>
        <w:footnoteReference w:id="47"/>
      </w:r>
      <w:r>
        <w:rPr>
          <w:rFonts w:hint="eastAsia"/>
        </w:rPr>
        <w:t>我国学者总结道：在开普勒看来，上帝作为万物的起源，是按照自己的计划即原型创造世界的，由此使得创造物与上帝在本质上相一致，有着数学的和谐；这种数学的和谐决定了，从结构上看，宇宙就是几何的，从物理运动上看，宇宙就是一台和谐运转的机器；数学的和谐是原型的内在本质，物理的证据是原型的反映，通过原型的反映寻找原型的影子，从而为相关天文学假设提供物理上的证据，通过数学的论证揭示原型的本质，并且说明天球运动上的数学的和谐。原型为开普</w:t>
      </w:r>
      <w:proofErr w:type="gramStart"/>
      <w:r>
        <w:rPr>
          <w:rFonts w:hint="eastAsia"/>
        </w:rPr>
        <w:t>勒提供</w:t>
      </w:r>
      <w:proofErr w:type="gramEnd"/>
      <w:r>
        <w:rPr>
          <w:rFonts w:hint="eastAsia"/>
        </w:rPr>
        <w:t>了一个演绎推理的公理基础，一</w:t>
      </w:r>
      <w:r>
        <w:rPr>
          <w:rFonts w:hint="eastAsia"/>
          <w:spacing w:val="-2"/>
        </w:rPr>
        <w:t>个为自己的新天文学辩护的理由，</w:t>
      </w:r>
      <w:proofErr w:type="gramStart"/>
      <w:r>
        <w:rPr>
          <w:rFonts w:hint="eastAsia"/>
          <w:spacing w:val="-2"/>
        </w:rPr>
        <w:t>一</w:t>
      </w:r>
      <w:proofErr w:type="gramEnd"/>
      <w:r>
        <w:rPr>
          <w:rFonts w:hint="eastAsia"/>
          <w:spacing w:val="-2"/>
        </w:rPr>
        <w:t>个把数学天文学与物理天文学有机结合起来的理由，由此就使得星球的运动物理上真实，数学上美感，原型上和谐。</w:t>
      </w:r>
      <w:r>
        <w:rPr>
          <w:spacing w:val="-2"/>
          <w:vertAlign w:val="superscript"/>
        </w:rPr>
        <w:footnoteReference w:id="48"/>
      </w:r>
    </w:p>
    <w:p w14:paraId="52DB64AB" w14:textId="77777777" w:rsidR="002326A0" w:rsidRDefault="002326A0" w:rsidP="002326A0">
      <w:pPr>
        <w:ind w:firstLine="436"/>
      </w:pPr>
      <w:r>
        <w:rPr>
          <w:rFonts w:hint="eastAsia"/>
        </w:rPr>
        <w:t>应该说，上述学者对开普勒科学思想的揭示有一定道理。这些在开普勒的思想观念及其科学发现中得到了体现。</w:t>
      </w:r>
    </w:p>
    <w:p w14:paraId="45B1DAB3" w14:textId="77777777" w:rsidR="002326A0" w:rsidRDefault="002326A0" w:rsidP="002326A0">
      <w:pPr>
        <w:pStyle w:val="41"/>
        <w:spacing w:beforeLines="50" w:before="156" w:afterLines="20" w:after="62"/>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运用原型为哥白尼日心说辩护</w:t>
      </w:r>
      <w:bookmarkStart w:id="35" w:name="pindex1452"/>
      <w:bookmarkEnd w:id="35"/>
    </w:p>
    <w:p w14:paraId="531FD20E" w14:textId="77777777" w:rsidR="002326A0" w:rsidRDefault="002326A0" w:rsidP="002326A0">
      <w:pPr>
        <w:ind w:firstLine="436"/>
      </w:pPr>
      <w:r>
        <w:rPr>
          <w:rFonts w:hint="eastAsia"/>
        </w:rPr>
        <w:t>“原型”是开</w:t>
      </w:r>
      <w:r>
        <w:t>普勒之所以</w:t>
      </w:r>
      <w:r>
        <w:rPr>
          <w:rFonts w:hint="eastAsia"/>
        </w:rPr>
        <w:t>为</w:t>
      </w:r>
      <w:r>
        <w:t>哥白尼日心说</w:t>
      </w:r>
      <w:r>
        <w:rPr>
          <w:rFonts w:hint="eastAsia"/>
        </w:rPr>
        <w:t>辩护</w:t>
      </w:r>
      <w:r>
        <w:t>的根本原因，而</w:t>
      </w:r>
      <w:r>
        <w:rPr>
          <w:rFonts w:hint="eastAsia"/>
        </w:rPr>
        <w:t>从数学天文学的角度为哥白尼的日心说进行辩护，是他</w:t>
      </w:r>
      <w:r>
        <w:t>所采取的具体路径。</w:t>
      </w:r>
      <w:r>
        <w:rPr>
          <w:rFonts w:hint="eastAsia"/>
        </w:rPr>
        <w:t>他在《宇宙的奥秘》</w:t>
      </w:r>
      <w:r>
        <w:rPr>
          <w:rFonts w:ascii="宋体" w:hAnsi="宋体" w:hint="eastAsia"/>
        </w:rPr>
        <w:t>(</w:t>
      </w:r>
      <w:proofErr w:type="spellStart"/>
      <w:r>
        <w:rPr>
          <w:rStyle w:val="xie123"/>
        </w:rPr>
        <w:t>Mysterium</w:t>
      </w:r>
      <w:proofErr w:type="spellEnd"/>
      <w:r>
        <w:rPr>
          <w:rStyle w:val="xie123"/>
        </w:rPr>
        <w:t xml:space="preserve"> </w:t>
      </w:r>
      <w:proofErr w:type="spellStart"/>
      <w:r>
        <w:rPr>
          <w:rStyle w:val="xie123"/>
        </w:rPr>
        <w:t>Cosmographicum</w:t>
      </w:r>
      <w:proofErr w:type="spellEnd"/>
      <w:r>
        <w:rPr>
          <w:rFonts w:hint="eastAsia"/>
        </w:rPr>
        <w:t>，</w:t>
      </w:r>
      <w:r>
        <w:t>1597</w:t>
      </w:r>
      <w:r>
        <w:rPr>
          <w:rFonts w:hint="eastAsia"/>
        </w:rPr>
        <w:t>年</w:t>
      </w:r>
      <w:r>
        <w:rPr>
          <w:rFonts w:ascii="宋体" w:hAnsi="宋体" w:hint="eastAsia"/>
        </w:rPr>
        <w:t>)</w:t>
      </w:r>
      <w:r>
        <w:rPr>
          <w:rFonts w:hint="eastAsia"/>
        </w:rPr>
        <w:t>一书的序言中说：“特别地，我一直探求为何事物的三个原因</w:t>
      </w:r>
      <w:r>
        <w:rPr>
          <w:rFonts w:asciiTheme="minorEastAsia" w:hAnsiTheme="minorEastAsia"/>
          <w:spacing w:val="-8"/>
        </w:rPr>
        <w:t>—</w:t>
      </w:r>
      <w:r>
        <w:rPr>
          <w:rFonts w:asciiTheme="minorEastAsia" w:hAnsiTheme="minorEastAsia"/>
        </w:rPr>
        <w:t>—</w:t>
      </w:r>
      <w:r>
        <w:rPr>
          <w:rFonts w:hint="eastAsia"/>
        </w:rPr>
        <w:t>数目、尺寸以及圆周运动是这样而不是那样，我大胆地认为，之所以如此，是因为静止的太阳、</w:t>
      </w:r>
      <w:r w:rsidRPr="003E68B4">
        <w:rPr>
          <w:rFonts w:hint="eastAsia"/>
        </w:rPr>
        <w:t>恒星天球</w:t>
      </w:r>
      <w:r>
        <w:rPr>
          <w:rFonts w:hint="eastAsia"/>
        </w:rPr>
        <w:t>和二者之间的空间与圣父、圣子、圣灵之间存在着巨大的和谐。我将要在我的宇宙论中详细地研究。”</w:t>
      </w:r>
      <w:r>
        <w:rPr>
          <w:vertAlign w:val="superscript"/>
        </w:rPr>
        <w:footnoteReference w:id="49"/>
      </w:r>
      <w:r>
        <w:rPr>
          <w:rFonts w:hint="eastAsia"/>
        </w:rPr>
        <w:t>开普勒认为，哥白尼的日心说是有道理的，上帝是完美的创造者，他创造的东西也是完美的，这样的完美不仅在于自己的形象</w:t>
      </w:r>
      <w:r>
        <w:rPr>
          <w:rFonts w:asciiTheme="minorEastAsia" w:hAnsiTheme="minorEastAsia"/>
          <w:spacing w:val="-8"/>
        </w:rPr>
        <w:t>—</w:t>
      </w:r>
      <w:r>
        <w:rPr>
          <w:rFonts w:asciiTheme="minorEastAsia" w:hAnsiTheme="minorEastAsia"/>
        </w:rPr>
        <w:t>—</w:t>
      </w:r>
      <w:r>
        <w:rPr>
          <w:rFonts w:hint="eastAsia"/>
        </w:rPr>
        <w:t>“三位一体”的球形结构，即圣父在中心，圣子在球面，圣灵在中心与球面之间，而且还将这样的完美形象赋予宇宙</w:t>
      </w:r>
      <w:r>
        <w:rPr>
          <w:rFonts w:asciiTheme="minorEastAsia" w:hAnsiTheme="minorEastAsia"/>
          <w:spacing w:val="-8"/>
        </w:rPr>
        <w:t>—</w:t>
      </w:r>
      <w:r>
        <w:rPr>
          <w:rFonts w:asciiTheme="minorEastAsia" w:hAnsiTheme="minorEastAsia"/>
        </w:rPr>
        <w:t>—</w:t>
      </w:r>
      <w:r>
        <w:rPr>
          <w:rFonts w:hint="eastAsia"/>
        </w:rPr>
        <w:t>太阳在宇宙的中心，对应圣父；</w:t>
      </w:r>
      <w:r>
        <w:rPr>
          <w:rFonts w:hint="eastAsia"/>
          <w:highlight w:val="yellow"/>
        </w:rPr>
        <w:t>恒星天球</w:t>
      </w:r>
      <w:r>
        <w:rPr>
          <w:rFonts w:hint="eastAsia"/>
        </w:rPr>
        <w:t>在球面，对应圣子；充斥在宇宙的其他各个部分，对应圣灵。这样一来，哥白尼的以太阳为中心的球形结构，就与“三位一体”的上帝形象相对应。</w:t>
      </w:r>
    </w:p>
    <w:p w14:paraId="06CA3270" w14:textId="77777777" w:rsidR="002326A0" w:rsidRDefault="002326A0" w:rsidP="002326A0">
      <w:pPr>
        <w:ind w:firstLine="436"/>
      </w:pPr>
      <w:r>
        <w:rPr>
          <w:rFonts w:hint="eastAsia"/>
        </w:rPr>
        <w:t>有关太阳行星的数目，开普勒也从原型上找到了解释。根据哥白尼的日心说，太阳周围的行星的数目是</w:t>
      </w:r>
      <w:r>
        <w:rPr>
          <w:rFonts w:hint="eastAsia"/>
        </w:rPr>
        <w:t>6</w:t>
      </w:r>
      <w:r>
        <w:rPr>
          <w:rFonts w:hint="eastAsia"/>
        </w:rPr>
        <w:t>个，为什么是</w:t>
      </w:r>
      <w:r>
        <w:rPr>
          <w:rFonts w:hint="eastAsia"/>
        </w:rPr>
        <w:t>6</w:t>
      </w:r>
      <w:r>
        <w:rPr>
          <w:rFonts w:hint="eastAsia"/>
        </w:rPr>
        <w:t>个呢？开普勒认为，这是出于原型的理由，即上帝创造的这个世界是和谐的，这种和谐体现在日心说上，就是“五个正多面体</w:t>
      </w:r>
      <w:r>
        <w:rPr>
          <w:rStyle w:val="ac"/>
        </w:rPr>
        <w:footnoteReference w:id="50"/>
      </w:r>
      <w:r>
        <w:rPr>
          <w:rFonts w:hint="eastAsia"/>
        </w:rPr>
        <w:t>的体系能够嵌入六颗行星的天球之间，</w:t>
      </w:r>
      <w:r>
        <w:t>这便是行星的数目是六</w:t>
      </w:r>
      <w:r>
        <w:rPr>
          <w:rFonts w:hint="eastAsia"/>
        </w:rPr>
        <w:t>的</w:t>
      </w:r>
      <w:r>
        <w:t>原因</w:t>
      </w:r>
      <w:r>
        <w:rPr>
          <w:rFonts w:hint="eastAsia"/>
        </w:rPr>
        <w:t>”</w:t>
      </w:r>
      <w:r>
        <w:rPr>
          <w:rStyle w:val="ac"/>
        </w:rPr>
        <w:footnoteReference w:id="51"/>
      </w:r>
      <w:r>
        <w:t>，</w:t>
      </w:r>
      <w:r>
        <w:rPr>
          <w:rFonts w:hint="eastAsia"/>
        </w:rPr>
        <w:t>见图</w:t>
      </w:r>
      <w:r>
        <w:t>7.2</w:t>
      </w:r>
      <w:r>
        <w:t>。</w:t>
      </w:r>
    </w:p>
    <w:p w14:paraId="15FDB3E1" w14:textId="77777777" w:rsidR="002326A0" w:rsidRDefault="002326A0" w:rsidP="002326A0">
      <w:pPr>
        <w:pStyle w:val="aff6"/>
        <w:spacing w:before="156" w:after="124"/>
        <w:ind w:firstLine="480"/>
      </w:pPr>
      <w:r>
        <w:rPr>
          <w:noProof/>
        </w:rPr>
        <w:lastRenderedPageBreak/>
        <w:drawing>
          <wp:inline distT="0" distB="0" distL="0" distR="0" wp14:anchorId="2A180722" wp14:editId="76D66CA1">
            <wp:extent cx="3600450" cy="1809750"/>
            <wp:effectExtent l="0" t="0" r="0" b="0"/>
            <wp:docPr id="29" name="图片 27" descr="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7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600450" cy="1809750"/>
                    </a:xfrm>
                    <a:prstGeom prst="rect">
                      <a:avLst/>
                    </a:prstGeom>
                    <a:noFill/>
                    <a:ln>
                      <a:noFill/>
                    </a:ln>
                  </pic:spPr>
                </pic:pic>
              </a:graphicData>
            </a:graphic>
          </wp:inline>
        </w:drawing>
      </w:r>
    </w:p>
    <w:p w14:paraId="40EA7343" w14:textId="77777777" w:rsidR="002326A0" w:rsidRDefault="002326A0" w:rsidP="002326A0">
      <w:pPr>
        <w:pStyle w:val="aff5"/>
        <w:spacing w:before="62" w:after="249"/>
        <w:ind w:firstLine="360"/>
      </w:pPr>
      <w:bookmarkStart w:id="36" w:name="_Toc100331101"/>
      <w:bookmarkStart w:id="37" w:name="_Toc82685277"/>
      <w:r>
        <w:rPr>
          <w:rFonts w:hint="eastAsia"/>
        </w:rPr>
        <w:t>图</w:t>
      </w:r>
      <w:r>
        <w:t>7.2</w:t>
      </w:r>
      <w:r>
        <w:rPr>
          <w:rFonts w:hint="eastAsia"/>
        </w:rPr>
        <w:t xml:space="preserve">　开普勒的宇宙模型</w:t>
      </w:r>
      <w:r>
        <w:rPr>
          <w:rStyle w:val="ac"/>
        </w:rPr>
        <w:footnoteReference w:id="52"/>
      </w:r>
      <w:bookmarkStart w:id="38" w:name="pindex1456"/>
      <w:bookmarkEnd w:id="36"/>
      <w:bookmarkEnd w:id="37"/>
      <w:bookmarkEnd w:id="38"/>
    </w:p>
    <w:p w14:paraId="7D54B7D7" w14:textId="77777777" w:rsidR="002326A0" w:rsidRDefault="002326A0" w:rsidP="002326A0">
      <w:pPr>
        <w:ind w:firstLine="436"/>
      </w:pPr>
      <w:r>
        <w:rPr>
          <w:rFonts w:hint="eastAsia"/>
        </w:rPr>
        <w:t>根据图</w:t>
      </w:r>
      <w:r>
        <w:t>7.2</w:t>
      </w:r>
      <w:r>
        <w:t>，</w:t>
      </w:r>
      <w:r>
        <w:rPr>
          <w:rFonts w:hint="eastAsia"/>
        </w:rPr>
        <w:t>开普勒设想此体系结构如下：如果把一个六面体内接于土星天球</w:t>
      </w:r>
      <w:r>
        <w:rPr>
          <w:rFonts w:ascii="宋体" w:hAnsi="宋体" w:hint="eastAsia"/>
        </w:rPr>
        <w:t>(</w:t>
      </w:r>
      <w:r>
        <w:rPr>
          <w:rFonts w:hint="eastAsia"/>
        </w:rPr>
        <w:t>即以太阳为中心的球，土星轨道位于球上</w:t>
      </w:r>
      <w:r>
        <w:rPr>
          <w:rFonts w:ascii="宋体" w:hAnsi="宋体" w:hint="eastAsia"/>
        </w:rPr>
        <w:t>)</w:t>
      </w:r>
      <w:r>
        <w:rPr>
          <w:rFonts w:hint="eastAsia"/>
        </w:rPr>
        <w:t>，那么这个六面体的内切球将是木星天球。再把一个正四面体内接于木星天球，则该四面体的内切球将是火星天球。以同样的方式进行下去，则十二面体、二十面体和八面体的内</w:t>
      </w:r>
      <w:r>
        <w:rPr>
          <w:rFonts w:hint="eastAsia"/>
          <w:spacing w:val="2"/>
        </w:rPr>
        <w:t>切球将依次为地球天球、金星天球和水星天球。行星之所以有六颗，恰恰是因为六个同心球提供了五个居间，可以依照上述方式嵌入五个正多面体。</w:t>
      </w:r>
      <w:r>
        <w:rPr>
          <w:rStyle w:val="ac"/>
        </w:rPr>
        <w:footnoteReference w:id="53"/>
      </w:r>
      <w:r>
        <w:rPr>
          <w:rFonts w:hint="eastAsia"/>
        </w:rPr>
        <w:t>“开普勒确信这绝不可能出于偶然，认为他已经部分揭示了上帝的创世设计的奥秘。”</w:t>
      </w:r>
      <w:r>
        <w:rPr>
          <w:rStyle w:val="ac"/>
        </w:rPr>
        <w:footnoteReference w:id="54"/>
      </w:r>
    </w:p>
    <w:p w14:paraId="361D9F87" w14:textId="77777777" w:rsidR="002326A0" w:rsidRDefault="002326A0" w:rsidP="002326A0">
      <w:pPr>
        <w:ind w:firstLine="436"/>
      </w:pPr>
      <w:r>
        <w:rPr>
          <w:rFonts w:hint="eastAsia"/>
        </w:rPr>
        <w:t>这从原型的角度或从终极因的角度，在哥白尼的日心说中找到了原型上的数学和谐，并从原型的意义上回答了开普勒的“为什么天体的运动轨道的数目、大小和运动就是那个样子，而不是别的样子”这个问题。</w:t>
      </w:r>
    </w:p>
    <w:p w14:paraId="297DD197" w14:textId="77777777" w:rsidR="002326A0" w:rsidRDefault="002326A0" w:rsidP="002326A0">
      <w:pPr>
        <w:ind w:firstLine="436"/>
      </w:pPr>
      <w:r>
        <w:rPr>
          <w:rFonts w:hint="eastAsia"/>
        </w:rPr>
        <w:t>在上述思想的基础上，开普勒认为，哥白尼的世界体系不仅能从观察数据上归纳出来，而且也能从原型的结构中推演出来，后者要比前者优越得多。他在《宇宙的奥秘》的第二章评价道：“哥白尼，像一个靠手杖走路的盲人一样</w:t>
      </w:r>
      <w:r>
        <w:rPr>
          <w:rFonts w:ascii="宋体" w:hAnsi="宋体" w:hint="eastAsia"/>
        </w:rPr>
        <w:t>(</w:t>
      </w:r>
      <w:r>
        <w:rPr>
          <w:rFonts w:hint="eastAsia"/>
        </w:rPr>
        <w:t>正如雷蒂库斯</w:t>
      </w:r>
      <w:r>
        <w:rPr>
          <w:rFonts w:ascii="宋体" w:hAnsi="宋体" w:hint="eastAsia"/>
        </w:rPr>
        <w:t>(</w:t>
      </w:r>
      <w:r>
        <w:t>Rhetic</w:t>
      </w:r>
      <w:r>
        <w:rPr>
          <w:rFonts w:hint="eastAsia"/>
        </w:rPr>
        <w:t>us</w:t>
      </w:r>
      <w:r>
        <w:rPr>
          <w:rFonts w:ascii="宋体" w:hAnsi="宋体" w:hint="eastAsia"/>
        </w:rPr>
        <w:t>)</w:t>
      </w:r>
      <w:r>
        <w:rPr>
          <w:rFonts w:hint="eastAsia"/>
        </w:rPr>
        <w:t>本人过去所说</w:t>
      </w:r>
      <w:r>
        <w:rPr>
          <w:rFonts w:ascii="宋体" w:hAnsi="宋体" w:hint="eastAsia"/>
        </w:rPr>
        <w:t>)</w:t>
      </w:r>
      <w:r>
        <w:rPr>
          <w:rFonts w:hint="eastAsia"/>
        </w:rPr>
        <w:t>，通过观察的结果，靠侥幸而不是靠可靠的推测，归纳得出被认为是正确的东西，而所有这些东西从原因和创造物的原型中，靠演绎推理也能完全正确地得出。可不可以设想，多面体模型演绎的结果要比哥白尼归纳出的结果好得多，或令人信服得多。”</w:t>
      </w:r>
      <w:r>
        <w:rPr>
          <w:vertAlign w:val="superscript"/>
        </w:rPr>
        <w:footnoteReference w:id="55"/>
      </w:r>
      <w:r>
        <w:rPr>
          <w:rFonts w:hint="eastAsia"/>
        </w:rPr>
        <w:t>由此来看，许多人认为开普勒是新柏拉图主义者，还是有一定道理的。</w:t>
      </w:r>
      <w:proofErr w:type="gramStart"/>
      <w:r>
        <w:rPr>
          <w:rFonts w:hint="eastAsia"/>
        </w:rPr>
        <w:t>柯瓦雷</w:t>
      </w:r>
      <w:r>
        <w:rPr>
          <w:rFonts w:hint="eastAsia"/>
          <w:kern w:val="0"/>
          <w:szCs w:val="21"/>
        </w:rPr>
        <w:t>就说</w:t>
      </w:r>
      <w:proofErr w:type="gramEnd"/>
      <w:r>
        <w:rPr>
          <w:rFonts w:hint="eastAsia"/>
        </w:rPr>
        <w:t>：“首先，开普勒想要的是找到上帝头脑中支配宇宙的结构性定律</w:t>
      </w:r>
      <w:r>
        <w:rPr>
          <w:rFonts w:ascii="宋体" w:hAnsi="宋体" w:hint="eastAsia"/>
        </w:rPr>
        <w:t>(</w:t>
      </w:r>
      <w:r>
        <w:rPr>
          <w:rFonts w:hint="eastAsia"/>
        </w:rPr>
        <w:t>他称为原型定律</w:t>
      </w:r>
      <w:r>
        <w:rPr>
          <w:rFonts w:ascii="宋体" w:hAnsi="宋体" w:hint="eastAsia"/>
        </w:rPr>
        <w:t>)</w:t>
      </w:r>
      <w:r>
        <w:rPr>
          <w:rFonts w:hint="eastAsia"/>
        </w:rPr>
        <w:t>，而且这些定律只能是数学的，或确切地说是几何的。其次，他想要的是找到一个能保持结构完整，或者说在运动中能整合在一起的上帝用的物理</w:t>
      </w:r>
      <w:r>
        <w:rPr>
          <w:rFonts w:ascii="宋体" w:hAnsi="宋体" w:hint="eastAsia"/>
        </w:rPr>
        <w:t>(</w:t>
      </w:r>
      <w:r>
        <w:rPr>
          <w:rFonts w:hint="eastAsia"/>
        </w:rPr>
        <w:t>动态</w:t>
      </w:r>
      <w:r>
        <w:t>的</w:t>
      </w:r>
      <w:r>
        <w:rPr>
          <w:rFonts w:ascii="宋体" w:hAnsi="宋体" w:hint="eastAsia"/>
        </w:rPr>
        <w:t>)</w:t>
      </w:r>
      <w:r>
        <w:rPr>
          <w:rFonts w:hint="eastAsia"/>
        </w:rPr>
        <w:t>方法。”</w:t>
      </w:r>
      <w:r>
        <w:rPr>
          <w:rStyle w:val="ac"/>
        </w:rPr>
        <w:footnoteReference w:id="56"/>
      </w:r>
    </w:p>
    <w:p w14:paraId="5ADE55A3" w14:textId="77777777" w:rsidR="002326A0" w:rsidRDefault="002326A0" w:rsidP="002326A0">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天文学理论要与观察的现象相一致</w:t>
      </w:r>
      <w:bookmarkStart w:id="40" w:name="pindex1460"/>
      <w:bookmarkEnd w:id="40"/>
    </w:p>
    <w:p w14:paraId="1E882881" w14:textId="77777777" w:rsidR="002326A0" w:rsidRDefault="002326A0" w:rsidP="002326A0">
      <w:pPr>
        <w:ind w:firstLine="436"/>
      </w:pPr>
      <w:r>
        <w:rPr>
          <w:rFonts w:hint="eastAsia"/>
        </w:rPr>
        <w:t>在传统的数学天文学那里，天上的世界与地上的世界是不同的，天上的世界是由以太</w:t>
      </w:r>
      <w:r>
        <w:t>构</w:t>
      </w:r>
      <w:r>
        <w:lastRenderedPageBreak/>
        <w:t>成</w:t>
      </w:r>
      <w:r>
        <w:rPr>
          <w:rFonts w:hint="eastAsia"/>
        </w:rPr>
        <w:t>的，沿着一定的轨道做匀速圆周运动；如果人类对星球的观察不符合这一点，不是上述观点错了，而是人类的观察出了问题。</w:t>
      </w:r>
    </w:p>
    <w:p w14:paraId="6886B1FB" w14:textId="77777777" w:rsidR="002326A0" w:rsidRDefault="002326A0" w:rsidP="002326A0">
      <w:pPr>
        <w:ind w:firstLine="436"/>
      </w:pPr>
      <w:r>
        <w:rPr>
          <w:rFonts w:hint="eastAsia"/>
        </w:rPr>
        <w:t>开普勒不同意这种观点。他认为，创世和谐说是没有问题的，但是，人类关于世界和谐的一些看法是有可能出错的。第谷</w:t>
      </w:r>
      <w:r>
        <w:rPr>
          <w:rFonts w:ascii="宋体" w:hAnsi="宋体" w:hint="eastAsia"/>
        </w:rPr>
        <w:t>(</w:t>
      </w:r>
      <w:r>
        <w:t>1546</w:t>
      </w:r>
      <w:r>
        <w:rPr>
          <w:rFonts w:ascii="宋体" w:hAnsi="宋体" w:hint="eastAsia"/>
        </w:rPr>
        <w:t>—</w:t>
      </w:r>
      <w:r>
        <w:t>1601</w:t>
      </w:r>
      <w:r>
        <w:rPr>
          <w:rFonts w:ascii="宋体" w:hAnsi="宋体" w:hint="eastAsia"/>
        </w:rPr>
        <w:t>)</w:t>
      </w:r>
      <w:r>
        <w:rPr>
          <w:rFonts w:hint="eastAsia"/>
        </w:rPr>
        <w:t>和其他人对</w:t>
      </w:r>
      <w:r>
        <w:t>1572</w:t>
      </w:r>
      <w:r>
        <w:rPr>
          <w:rFonts w:hint="eastAsia"/>
        </w:rPr>
        <w:t>年的新星和</w:t>
      </w:r>
      <w:r>
        <w:t>1577</w:t>
      </w:r>
      <w:r>
        <w:rPr>
          <w:rFonts w:hint="eastAsia"/>
        </w:rPr>
        <w:t>年的彗星进行了仔细观察，发现这两者皆</w:t>
      </w:r>
      <w:proofErr w:type="gramStart"/>
      <w:r>
        <w:rPr>
          <w:rFonts w:hint="eastAsia"/>
        </w:rPr>
        <w:t>位于月界以下</w:t>
      </w:r>
      <w:proofErr w:type="gramEnd"/>
      <w:r>
        <w:rPr>
          <w:rFonts w:hint="eastAsia"/>
        </w:rPr>
        <w:t>。那么问题来了，它们是由什么构成的呢？根据亚里士多德的理论，天球是完美的并具有不变性，是由一种不同于月下世界的组成元素</w:t>
      </w:r>
      <w:r>
        <w:rPr>
          <w:rFonts w:asciiTheme="minorEastAsia" w:hAnsiTheme="minorEastAsia"/>
          <w:spacing w:val="-8"/>
        </w:rPr>
        <w:t>—</w:t>
      </w:r>
      <w:r>
        <w:rPr>
          <w:rFonts w:asciiTheme="minorEastAsia" w:hAnsiTheme="minorEastAsia"/>
        </w:rPr>
        <w:t>—</w:t>
      </w:r>
      <w:r>
        <w:rPr>
          <w:rFonts w:hint="eastAsia"/>
        </w:rPr>
        <w:t>以太构成的。它们是星球，应该由以太构成。但是，现在的观察表明这两种星球又位于月下世界，应该不由以太而是由月下世界的四种元素</w:t>
      </w:r>
      <w:r>
        <w:rPr>
          <w:rFonts w:asciiTheme="minorEastAsia" w:hAnsiTheme="minorEastAsia"/>
          <w:spacing w:val="-8"/>
        </w:rPr>
        <w:t>—</w:t>
      </w:r>
      <w:r>
        <w:rPr>
          <w:rFonts w:asciiTheme="minorEastAsia" w:hAnsiTheme="minorEastAsia"/>
        </w:rPr>
        <w:t>—</w:t>
      </w:r>
      <w:r>
        <w:rPr>
          <w:rFonts w:hint="eastAsia"/>
        </w:rPr>
        <w:t>水、火、土、气构成。如此，由上述观察就不能必然得出“星球是由以太构成的”这一结论。这促使开普勒不得不放弃以太天球的观点以寻求别的解释。他逐渐认识到，观察到的自然宇宙的事件是对基本的、简单的数的关系的例示，观察到的现实世界很可能是真实的。</w:t>
      </w:r>
    </w:p>
    <w:p w14:paraId="1266D137" w14:textId="77777777" w:rsidR="002326A0" w:rsidRDefault="002326A0" w:rsidP="002326A0">
      <w:pPr>
        <w:ind w:firstLine="436"/>
      </w:pPr>
      <w:r>
        <w:rPr>
          <w:rFonts w:hint="eastAsia"/>
        </w:rPr>
        <w:t>既然观察到的现实世界有可能是真实的，那么，面对这一世界，我们该如何对待呢？开普勒认为，它应该要由简明的数学体系来证明，并由此体现世界的和谐。或者说，天文学上的数学必须要有物理上的基础，说明并解释着真实的物理世界。就此，开普勒的天文学就与柏拉图的数学天文学不一样，它不仅要揭示星球的真实数学结构，用数学的和谐来解释人们观察到的天文现象，还要使得理论与观察到的现象相一致</w:t>
      </w:r>
      <w:r>
        <w:t>。</w:t>
      </w:r>
      <w:r>
        <w:rPr>
          <w:rFonts w:hint="eastAsia"/>
        </w:rPr>
        <w:t>如果不一致，就去寻找并发现与观察事实相一致的、新的数学和谐理论，而不是将一些先验的、与观察事实相违背的理论强加于对自然界的解释上。</w:t>
      </w:r>
    </w:p>
    <w:p w14:paraId="0D74D518" w14:textId="77777777" w:rsidR="002326A0" w:rsidRDefault="002326A0" w:rsidP="002326A0">
      <w:pPr>
        <w:ind w:firstLine="436"/>
      </w:pPr>
      <w:r>
        <w:rPr>
          <w:rFonts w:hint="eastAsia"/>
        </w:rPr>
        <w:t>这就说明，开普勒的思想在发生变化，由强烈的“原型”主义者，转变为将“原型”、数学解释、观察到的天体运动这三者完美地结合在一起，来</w:t>
      </w:r>
      <w:r>
        <w:t>说明天球的运动。</w:t>
      </w:r>
      <w:r>
        <w:rPr>
          <w:rFonts w:hint="eastAsia"/>
        </w:rPr>
        <w:t>由此，开普勒的天文学被称为“物理的数学天文学”。</w:t>
      </w:r>
    </w:p>
    <w:p w14:paraId="561FB057" w14:textId="77777777" w:rsidR="002326A0" w:rsidRDefault="002326A0" w:rsidP="002326A0">
      <w:pPr>
        <w:pStyle w:val="41"/>
        <w:spacing w:before="187" w:after="124"/>
        <w:ind w:firstLine="480"/>
        <w:rPr>
          <w:u w:val="single"/>
        </w:rPr>
      </w:pPr>
      <w:r>
        <w:rPr>
          <w:rFonts w:ascii="宋体" w:hAnsi="宋体" w:hint="eastAsia"/>
        </w:rPr>
        <w:t>(</w:t>
      </w:r>
      <w:r>
        <w:rPr>
          <w:rFonts w:hint="eastAsia"/>
        </w:rPr>
        <w:t>三</w:t>
      </w:r>
      <w:r>
        <w:rPr>
          <w:rFonts w:ascii="宋体" w:hAnsi="宋体" w:hint="eastAsia"/>
        </w:rPr>
        <w:t>)</w:t>
      </w:r>
      <w:r>
        <w:rPr>
          <w:rFonts w:hint="eastAsia"/>
        </w:rPr>
        <w:t>将物理的、数学的和原型的思想结合起来</w:t>
      </w:r>
      <w:bookmarkStart w:id="41" w:name="pindex1465"/>
      <w:bookmarkEnd w:id="41"/>
    </w:p>
    <w:p w14:paraId="18BCE368" w14:textId="77777777" w:rsidR="002326A0" w:rsidRDefault="002326A0" w:rsidP="002326A0">
      <w:pPr>
        <w:ind w:firstLine="436"/>
      </w:pPr>
      <w:r>
        <w:rPr>
          <w:rFonts w:hint="eastAsia"/>
        </w:rPr>
        <w:t>物理的、数学的和原型的完美结合充分地体现在开普勒的行星运动三定律之中。</w:t>
      </w:r>
    </w:p>
    <w:p w14:paraId="216CD28B" w14:textId="77777777" w:rsidR="002326A0" w:rsidRDefault="002326A0" w:rsidP="002326A0">
      <w:pPr>
        <w:pStyle w:val="5"/>
        <w:spacing w:before="62" w:after="62"/>
        <w:ind w:firstLine="440"/>
      </w:pPr>
      <w:r>
        <w:rPr>
          <w:rFonts w:hint="eastAsia"/>
        </w:rPr>
        <w:t xml:space="preserve">1. </w:t>
      </w:r>
      <w:r>
        <w:rPr>
          <w:rFonts w:hint="eastAsia"/>
        </w:rPr>
        <w:t>开普勒第一定律</w:t>
      </w:r>
      <w:r>
        <w:rPr>
          <w:rFonts w:asciiTheme="minorEastAsia" w:eastAsiaTheme="minorEastAsia" w:hAnsiTheme="minorEastAsia"/>
          <w:spacing w:val="-8"/>
        </w:rPr>
        <w:t>—</w:t>
      </w:r>
      <w:r>
        <w:rPr>
          <w:rFonts w:asciiTheme="minorEastAsia" w:eastAsiaTheme="minorEastAsia" w:hAnsiTheme="minorEastAsia"/>
        </w:rPr>
        <w:t>—</w:t>
      </w:r>
      <w:r>
        <w:rPr>
          <w:rFonts w:hint="eastAsia"/>
        </w:rPr>
        <w:t>椭圆定律的创立</w:t>
      </w:r>
      <w:bookmarkStart w:id="42" w:name="pindex1467"/>
      <w:bookmarkEnd w:id="42"/>
    </w:p>
    <w:p w14:paraId="66D5D617" w14:textId="77777777" w:rsidR="002326A0" w:rsidRDefault="002326A0" w:rsidP="002326A0">
      <w:pPr>
        <w:ind w:firstLine="436"/>
      </w:pPr>
      <w:r>
        <w:rPr>
          <w:rFonts w:hint="eastAsia"/>
        </w:rPr>
        <w:t>椭圆定律的创立与“</w:t>
      </w:r>
      <w:r>
        <w:rPr>
          <w:rFonts w:hint="eastAsia"/>
        </w:rPr>
        <w:t>8</w:t>
      </w:r>
      <w:r>
        <w:t>′</w:t>
      </w:r>
      <w:r>
        <w:rPr>
          <w:rFonts w:hint="eastAsia"/>
        </w:rPr>
        <w:t>误差”的解释密切相关。所谓“</w:t>
      </w:r>
      <w:r>
        <w:rPr>
          <w:rFonts w:hint="eastAsia"/>
        </w:rPr>
        <w:t>8</w:t>
      </w:r>
      <w:r>
        <w:t>′</w:t>
      </w:r>
      <w:r>
        <w:rPr>
          <w:rFonts w:hint="eastAsia"/>
        </w:rPr>
        <w:t>误差”，指的是第谷的火星观测数据和根据托勒密的对位点偏心圆模型所计算的数值之间不一致，即</w:t>
      </w:r>
      <w:r>
        <w:rPr>
          <w:rFonts w:hint="eastAsia"/>
        </w:rPr>
        <w:t>1.133</w:t>
      </w:r>
      <w:r>
        <w:rPr>
          <w:rFonts w:hint="eastAsia"/>
        </w:rPr>
        <w:t>度</w:t>
      </w:r>
      <w:r>
        <w:rPr>
          <w:rFonts w:ascii="宋体" w:hAnsi="宋体" w:hint="eastAsia"/>
        </w:rPr>
        <w:t>(</w:t>
      </w:r>
      <w:r>
        <w:rPr>
          <w:rFonts w:hint="eastAsia"/>
        </w:rPr>
        <w:t>这</w:t>
      </w:r>
      <w:r>
        <w:t>个角度相当于表上的</w:t>
      </w:r>
      <w:r>
        <w:rPr>
          <w:rFonts w:hint="eastAsia"/>
        </w:rPr>
        <w:t>秒针</w:t>
      </w:r>
      <w:r>
        <w:t>在</w:t>
      </w:r>
      <w:r>
        <w:rPr>
          <w:rFonts w:hint="eastAsia"/>
        </w:rPr>
        <w:t>0.02</w:t>
      </w:r>
      <w:r>
        <w:rPr>
          <w:rFonts w:hint="eastAsia"/>
        </w:rPr>
        <w:t>秒</w:t>
      </w:r>
      <w:r>
        <w:t>瞬间转过的角度</w:t>
      </w:r>
      <w:r>
        <w:rPr>
          <w:rFonts w:ascii="宋体" w:hAnsi="宋体" w:hint="eastAsia"/>
        </w:rPr>
        <w:t>)</w:t>
      </w:r>
      <w:r>
        <w:rPr>
          <w:rFonts w:hint="eastAsia"/>
        </w:rPr>
        <w:t>，存在着“</w:t>
      </w:r>
      <w:r>
        <w:rPr>
          <w:rFonts w:hint="eastAsia"/>
        </w:rPr>
        <w:t>8</w:t>
      </w:r>
      <w:r>
        <w:t>′</w:t>
      </w:r>
      <w:r>
        <w:rPr>
          <w:rFonts w:hint="eastAsia"/>
        </w:rPr>
        <w:t>误差”值。开普勒认为，第谷的观测没有问题，应该是对位点或者是偏心圆有问题。开普勒相信物理的真实性，对位点</w:t>
      </w:r>
      <w:r>
        <w:rPr>
          <w:rStyle w:val="ac"/>
        </w:rPr>
        <w:footnoteReference w:id="57"/>
      </w:r>
      <w:r>
        <w:rPr>
          <w:rFonts w:hint="eastAsia"/>
        </w:rPr>
        <w:t>的存在能很好地解释火星的距离与速度的变化，即行星运动的不均匀性，并且在与太阳对称的位置上推导出的偏心距离误差较小。因此，他就很难认为对位点存在是错误的而放弃对位点。他后来研究地球轨道时发现地球轨道也像其他星球同样存在着对位点，这就更加坚定了他的“对位点普遍存在”的物理思想。如果对位点是普遍</w:t>
      </w:r>
      <w:r w:rsidRPr="003E68B4">
        <w:rPr>
          <w:rFonts w:hint="eastAsia"/>
        </w:rPr>
        <w:t>并</w:t>
      </w:r>
      <w:r>
        <w:rPr>
          <w:rFonts w:hint="eastAsia"/>
        </w:rPr>
        <w:t>真实存在的，则可能出现问题的就是“偏心圆”，即“地球的圆周运行轨道”可能有误。有了这一想法后，开普勒通过计算日地之间的距离，以确定地球的轨道形状，最后得出的计算结论是</w:t>
      </w:r>
      <w:r>
        <w:rPr>
          <w:rFonts w:hint="eastAsia"/>
        </w:rPr>
        <w:t xml:space="preserve"> </w:t>
      </w:r>
      <w:r>
        <w:rPr>
          <w:rFonts w:hint="eastAsia"/>
        </w:rPr>
        <w:t>“地球的轨道是卵形的”。尽管如此，他仍然不敢贸然相信并接受这一点，毕竟，“理想的行星圆周运动”是</w:t>
      </w:r>
      <w:r>
        <w:rPr>
          <w:rFonts w:hint="eastAsia"/>
        </w:rPr>
        <w:t>2000</w:t>
      </w:r>
      <w:r>
        <w:rPr>
          <w:rFonts w:hint="eastAsia"/>
        </w:rPr>
        <w:t>多年以来根深蒂固的观念，被看作是宇宙和谐的典型特征，而</w:t>
      </w:r>
      <w:r>
        <w:t>这</w:t>
      </w:r>
      <w:r>
        <w:rPr>
          <w:rFonts w:hint="eastAsia"/>
        </w:rPr>
        <w:t>也符合开普勒的原型原则。</w:t>
      </w:r>
    </w:p>
    <w:p w14:paraId="34832804" w14:textId="77777777" w:rsidR="002326A0" w:rsidRDefault="002326A0" w:rsidP="002326A0">
      <w:pPr>
        <w:ind w:firstLine="436"/>
      </w:pPr>
      <w:r>
        <w:rPr>
          <w:rFonts w:hint="eastAsia"/>
        </w:rPr>
        <w:t>从</w:t>
      </w:r>
      <w:r>
        <w:rPr>
          <w:rFonts w:hint="eastAsia"/>
        </w:rPr>
        <w:t>1604</w:t>
      </w:r>
      <w:r>
        <w:rPr>
          <w:rFonts w:hint="eastAsia"/>
        </w:rPr>
        <w:t>年开始，开普勒再次对火星轨道展开研究，很快他就发现其轨道的形状也不是圆形，而是卵形。而且他认为，其卵形的形成是由于行星体内有一种理智或精神</w:t>
      </w:r>
      <w:r>
        <w:rPr>
          <w:rFonts w:ascii="宋体" w:hAnsi="宋体" w:hint="eastAsia"/>
        </w:rPr>
        <w:t>(</w:t>
      </w:r>
      <w:r>
        <w:rPr>
          <w:rFonts w:hint="eastAsia"/>
        </w:rPr>
        <w:t>mind</w:t>
      </w:r>
      <w:r>
        <w:rPr>
          <w:rFonts w:ascii="宋体" w:hAnsi="宋体" w:hint="eastAsia"/>
        </w:rPr>
        <w:t>)</w:t>
      </w:r>
      <w:r>
        <w:rPr>
          <w:rFonts w:hint="eastAsia"/>
        </w:rPr>
        <w:t>，使其在本轮上做完美的圆周运动，同时在外部太阳力的作用下推动行星做非匀速运动。卵形运</w:t>
      </w:r>
      <w:r>
        <w:rPr>
          <w:rFonts w:hint="eastAsia"/>
        </w:rPr>
        <w:lastRenderedPageBreak/>
        <w:t>动轨道就是这两种力共同作用的结果。不过，卵形轨道难以在物理上和数学上得到统一，这导致开普勒困惑于此长达</w:t>
      </w:r>
      <w:r>
        <w:rPr>
          <w:rFonts w:hint="eastAsia"/>
        </w:rPr>
        <w:t>4</w:t>
      </w:r>
      <w:r>
        <w:rPr>
          <w:rFonts w:hint="eastAsia"/>
        </w:rPr>
        <w:t>年之久。之后，他对这种卵形轨道的数学规律进行研究，发现根据圆形计算的距离比观测结果要大，而根据卵形计算的距离要比观测值小，如此，行星的轨道应该是位于圆形与卵形之间。最后，他通过计算及其几何建构，得出“火星的轨道是椭圆的”结论。</w:t>
      </w:r>
      <w:r>
        <w:rPr>
          <w:vertAlign w:val="superscript"/>
        </w:rPr>
        <w:footnoteReference w:id="58"/>
      </w:r>
    </w:p>
    <w:p w14:paraId="26A2FE5E" w14:textId="77777777" w:rsidR="002326A0" w:rsidRDefault="002326A0" w:rsidP="002326A0">
      <w:pPr>
        <w:ind w:firstLine="436"/>
      </w:pPr>
      <w:r>
        <w:rPr>
          <w:rFonts w:hint="eastAsia"/>
        </w:rPr>
        <w:t>由此，第谷的火星观测数据和根据对位点模型所计算的数值之间的“</w:t>
      </w:r>
      <w:r>
        <w:rPr>
          <w:rFonts w:hint="eastAsia"/>
        </w:rPr>
        <w:t>8</w:t>
      </w:r>
      <w:r>
        <w:t>′</w:t>
      </w:r>
      <w:r>
        <w:rPr>
          <w:rFonts w:hint="eastAsia"/>
        </w:rPr>
        <w:t>误差”，最终使开普勒抛弃了沿袭</w:t>
      </w:r>
      <w:r>
        <w:rPr>
          <w:rFonts w:hint="eastAsia"/>
        </w:rPr>
        <w:t>2000</w:t>
      </w:r>
      <w:r>
        <w:rPr>
          <w:rFonts w:hint="eastAsia"/>
        </w:rPr>
        <w:t>多年的“星球圆周运动”观念，提出开普勒第一定律，即</w:t>
      </w:r>
      <w:r>
        <w:t>所有行星围绕太阳的轨道都是椭圆的。</w:t>
      </w:r>
    </w:p>
    <w:p w14:paraId="5605189D" w14:textId="77777777" w:rsidR="002326A0" w:rsidRDefault="002326A0" w:rsidP="002326A0">
      <w:pPr>
        <w:ind w:firstLine="436"/>
      </w:pPr>
      <w:r>
        <w:rPr>
          <w:rFonts w:hint="eastAsia"/>
        </w:rPr>
        <w:t>开普勒之所以提出行星运动的椭圆轨道，还与以下两方面的因素有关。</w:t>
      </w:r>
    </w:p>
    <w:p w14:paraId="1C8E2F48" w14:textId="77777777" w:rsidR="002326A0" w:rsidRDefault="002326A0" w:rsidP="002326A0">
      <w:pPr>
        <w:ind w:firstLine="436"/>
      </w:pPr>
      <w:r>
        <w:rPr>
          <w:rFonts w:hint="eastAsia"/>
        </w:rPr>
        <w:t>一是他收集到第谷的肉眼观察资料</w:t>
      </w:r>
      <w:r>
        <w:rPr>
          <w:rFonts w:ascii="宋体" w:hAnsi="宋体" w:hint="eastAsia"/>
        </w:rPr>
        <w:t>(</w:t>
      </w:r>
      <w:r>
        <w:rPr>
          <w:rFonts w:hint="eastAsia"/>
        </w:rPr>
        <w:t>他是当时最精确的</w:t>
      </w:r>
      <w:r>
        <w:rPr>
          <w:rFonts w:ascii="宋体" w:hAnsi="宋体" w:hint="eastAsia"/>
        </w:rPr>
        <w:t>)</w:t>
      </w:r>
      <w:r>
        <w:rPr>
          <w:rFonts w:hint="eastAsia"/>
        </w:rPr>
        <w:t>和火星轨道的刻画，注意到火星在亮度和速度上的变化并且它的形状是椭圆形或鹅卵形，很显然这时轨道不可能是圆形和匀速的。</w:t>
      </w:r>
    </w:p>
    <w:p w14:paraId="15B89462" w14:textId="77777777" w:rsidR="002326A0" w:rsidRDefault="002326A0" w:rsidP="002326A0">
      <w:pPr>
        <w:ind w:firstLine="436"/>
      </w:pPr>
      <w:r>
        <w:rPr>
          <w:rFonts w:hint="eastAsia"/>
        </w:rPr>
        <w:t>二是他还意识到太阳光的散发随着距离的增加而变得越来越暗。他想到，对此的</w:t>
      </w:r>
      <w:r>
        <w:t>解释，</w:t>
      </w:r>
      <w:r>
        <w:rPr>
          <w:rFonts w:hint="eastAsia"/>
        </w:rPr>
        <w:t>与其说行星灵魂产生了运动，还不如说太阳发出另一种类似于光的“力”</w:t>
      </w:r>
      <w:r>
        <w:rPr>
          <w:rFonts w:ascii="宋体" w:hAnsi="宋体" w:hint="eastAsia"/>
        </w:rPr>
        <w:t>(</w:t>
      </w:r>
      <w:r>
        <w:rPr>
          <w:rFonts w:hint="eastAsia"/>
        </w:rPr>
        <w:t>vis</w:t>
      </w:r>
      <w:r>
        <w:rPr>
          <w:rFonts w:hint="eastAsia"/>
        </w:rPr>
        <w:t>，</w:t>
      </w:r>
      <w:r>
        <w:t>force</w:t>
      </w:r>
      <w:r>
        <w:rPr>
          <w:rFonts w:ascii="宋体" w:hAnsi="宋体" w:hint="eastAsia"/>
        </w:rPr>
        <w:t>)</w:t>
      </w:r>
      <w:r>
        <w:rPr>
          <w:rFonts w:hint="eastAsia"/>
        </w:rPr>
        <w:t>，这种“力”是“有形的但非物质的”</w:t>
      </w:r>
      <w:r>
        <w:rPr>
          <w:rFonts w:ascii="宋体" w:hAnsi="宋体" w:hint="eastAsia"/>
        </w:rPr>
        <w:t>(</w:t>
      </w:r>
      <w:r>
        <w:t>corporeal but immaterial</w:t>
      </w:r>
      <w:r>
        <w:rPr>
          <w:rFonts w:ascii="宋体" w:hAnsi="宋体" w:hint="eastAsia"/>
        </w:rPr>
        <w:t>)</w:t>
      </w:r>
      <w:r>
        <w:rPr>
          <w:rFonts w:hint="eastAsia"/>
        </w:rPr>
        <w:t>。受到吉尔伯特的影响，他在书中描述了地球和包括太阳</w:t>
      </w:r>
      <w:r>
        <w:rPr>
          <w:rFonts w:hint="eastAsia"/>
          <w:spacing w:val="-2"/>
        </w:rPr>
        <w:t>在内的其他行星在相反的轴上有磁极。他推断，当行星绕太阳旋转时，如果它们各自的极性相反，导致它们被吸引或排斥，这就可以解释轨道为何偏离圆周形状和匀速运动。由此，他得出结论，这</w:t>
      </w:r>
      <w:r>
        <w:rPr>
          <w:spacing w:val="-2"/>
        </w:rPr>
        <w:t>两种力</w:t>
      </w:r>
      <w:r>
        <w:rPr>
          <w:rFonts w:ascii="宋体" w:hAnsi="宋体" w:hint="eastAsia"/>
          <w:spacing w:val="-2"/>
        </w:rPr>
        <w:t>[</w:t>
      </w:r>
      <w:r>
        <w:rPr>
          <w:rFonts w:hint="eastAsia"/>
          <w:spacing w:val="-2"/>
        </w:rPr>
        <w:t>太阳的辐射</w:t>
      </w:r>
      <w:r>
        <w:rPr>
          <w:rFonts w:ascii="宋体" w:hAnsi="宋体" w:hint="eastAsia"/>
        </w:rPr>
        <w:t>(</w:t>
      </w:r>
      <w:r>
        <w:rPr>
          <w:spacing w:val="-2"/>
        </w:rPr>
        <w:t>emanation</w:t>
      </w:r>
      <w:r>
        <w:rPr>
          <w:rFonts w:ascii="宋体" w:hAnsi="宋体" w:hint="eastAsia"/>
        </w:rPr>
        <w:t>)</w:t>
      </w:r>
      <w:r>
        <w:rPr>
          <w:rFonts w:hint="eastAsia"/>
          <w:spacing w:val="-2"/>
        </w:rPr>
        <w:t>引起行星运动的</w:t>
      </w:r>
      <w:r>
        <w:rPr>
          <w:spacing w:val="-2"/>
        </w:rPr>
        <w:t>力</w:t>
      </w:r>
      <w:r>
        <w:rPr>
          <w:rFonts w:hint="eastAsia"/>
          <w:spacing w:val="-2"/>
        </w:rPr>
        <w:t>以及差异明显的吉尔伯特的磁力</w:t>
      </w:r>
      <w:r>
        <w:rPr>
          <w:rFonts w:ascii="宋体" w:hAnsi="宋体" w:hint="eastAsia"/>
        </w:rPr>
        <w:t>(</w:t>
      </w:r>
      <w:r>
        <w:rPr>
          <w:spacing w:val="-2"/>
        </w:rPr>
        <w:t>contrasting magnetic forces</w:t>
      </w:r>
      <w:r>
        <w:rPr>
          <w:rFonts w:ascii="宋体" w:hAnsi="宋体" w:hint="eastAsia"/>
        </w:rPr>
        <w:t>)</w:t>
      </w:r>
      <w:r>
        <w:rPr>
          <w:rFonts w:ascii="宋体" w:hAnsi="宋体" w:hint="eastAsia"/>
          <w:spacing w:val="-2"/>
        </w:rPr>
        <w:t>]</w:t>
      </w:r>
      <w:r>
        <w:rPr>
          <w:rFonts w:hint="eastAsia"/>
          <w:spacing w:val="-2"/>
        </w:rPr>
        <w:t>，可以解释观测到的行星鹅卵形或椭圆形的运动。但是直到他测量了火星轨道从圆形到椭圆形产生的半径偏差为</w:t>
      </w:r>
      <w:r>
        <w:rPr>
          <w:rFonts w:hint="eastAsia"/>
          <w:spacing w:val="-2"/>
        </w:rPr>
        <w:t>0.00427</w:t>
      </w:r>
      <w:r>
        <w:rPr>
          <w:rFonts w:hint="eastAsia"/>
          <w:spacing w:val="-2"/>
        </w:rPr>
        <w:t>，他才最终确信轨道一定是椭圆的。</w:t>
      </w:r>
    </w:p>
    <w:p w14:paraId="6521220E" w14:textId="77777777" w:rsidR="002326A0" w:rsidRDefault="002326A0" w:rsidP="002326A0">
      <w:pPr>
        <w:ind w:firstLine="436"/>
      </w:pPr>
      <w:r>
        <w:rPr>
          <w:rFonts w:hint="eastAsia"/>
        </w:rPr>
        <w:t>事实上，开普勒并未放弃原型的原则。开普勒从两个方面来证明椭圆不仅具有原型上的优点，而且还符合物理的原则：第一，椭圆与</w:t>
      </w:r>
      <w:proofErr w:type="gramStart"/>
      <w:r>
        <w:rPr>
          <w:rFonts w:hint="eastAsia"/>
        </w:rPr>
        <w:t>圆有着</w:t>
      </w:r>
      <w:proofErr w:type="gramEnd"/>
      <w:r>
        <w:rPr>
          <w:rFonts w:hint="eastAsia"/>
        </w:rPr>
        <w:t>必然的联系，两者有着天然的、和谐的几何关系；第二，椭圆能够解释行星的物理振荡运动。也许正因为如此，“不难理解，为什么开普勒一有了行星的轨道是椭圆的念头之后，就不管仍然存在的一些误差和物理上难以解释的缺陷，而欣然接受行星的轨道是椭圆。如果不从原型的角度来理解，就难以理解对卵形接受与椭圆接受的开普勒的心理反差。在这里，开普勒一方面探讨行星的物理机制，一方面又定量地计算行星的和谐的数学关系，所以，可以认为原型的思想指导开普勒去发现行星物理机制背后的和谐的数学关系，并剔除了一些数量上的障碍”</w:t>
      </w:r>
      <w:r>
        <w:rPr>
          <w:rStyle w:val="ac"/>
        </w:rPr>
        <w:footnoteReference w:id="59"/>
      </w:r>
      <w:r>
        <w:rPr>
          <w:rFonts w:hint="eastAsia"/>
        </w:rPr>
        <w:t>。</w:t>
      </w:r>
    </w:p>
    <w:p w14:paraId="4324649A" w14:textId="77777777" w:rsidR="002326A0" w:rsidRDefault="002326A0" w:rsidP="002326A0">
      <w:pPr>
        <w:ind w:firstLine="436"/>
      </w:pPr>
      <w:r>
        <w:rPr>
          <w:rFonts w:hint="eastAsia"/>
        </w:rPr>
        <w:t>霍尔顿</w:t>
      </w:r>
      <w:r>
        <w:rPr>
          <w:rFonts w:ascii="宋体" w:hAnsi="宋体" w:hint="eastAsia"/>
        </w:rPr>
        <w:t>(</w:t>
      </w:r>
      <w:r>
        <w:t>Gerald Holton</w:t>
      </w:r>
      <w:r>
        <w:rPr>
          <w:rFonts w:ascii="宋体" w:hAnsi="宋体" w:hint="eastAsia"/>
        </w:rPr>
        <w:t>)</w:t>
      </w:r>
      <w:r>
        <w:rPr>
          <w:rFonts w:hint="eastAsia"/>
        </w:rPr>
        <w:t>对开普勒的上述思想和策略作了概括。他认为：“开普勒论证的有效性事实上是来源于许多完全不同的因素平行的作用结果。我们发现，当他的物理学分析方法失败时，他的形而上学就会来救助；当他的机械模型解释失败时，他就用数学模型来解释；当这两者都失灵时，他就采用神学的原则。”</w:t>
      </w:r>
      <w:r>
        <w:rPr>
          <w:rStyle w:val="ac"/>
        </w:rPr>
        <w:footnoteReference w:id="60"/>
      </w:r>
      <w:r>
        <w:rPr>
          <w:rFonts w:hint="eastAsia"/>
        </w:rPr>
        <w:t>如此，“原型”在开普勒那里仍然是最重要的。不仅如此，开普勒还认为：“宇宙是物理的机器，宇宙是数学的和谐，宇宙是神学的根本秩序。”</w:t>
      </w:r>
      <w:r>
        <w:rPr>
          <w:rStyle w:val="ac"/>
        </w:rPr>
        <w:footnoteReference w:id="61"/>
      </w:r>
      <w:r>
        <w:rPr>
          <w:rFonts w:hint="eastAsia"/>
        </w:rPr>
        <w:t>这应该是开普勒新天文学的思想基础。</w:t>
      </w:r>
    </w:p>
    <w:p w14:paraId="663448E7" w14:textId="77777777" w:rsidR="002326A0" w:rsidRDefault="002326A0" w:rsidP="002326A0">
      <w:pPr>
        <w:pStyle w:val="5"/>
        <w:spacing w:before="62" w:after="62"/>
        <w:ind w:firstLine="440"/>
      </w:pPr>
      <w:r>
        <w:rPr>
          <w:rFonts w:hint="eastAsia"/>
        </w:rPr>
        <w:lastRenderedPageBreak/>
        <w:t xml:space="preserve">2. </w:t>
      </w:r>
      <w:r>
        <w:rPr>
          <w:rFonts w:hint="eastAsia"/>
        </w:rPr>
        <w:t>开普勒第二定律</w:t>
      </w:r>
      <w:r>
        <w:rPr>
          <w:rFonts w:asciiTheme="minorEastAsia" w:eastAsiaTheme="minorEastAsia" w:hAnsiTheme="minorEastAsia"/>
          <w:spacing w:val="-8"/>
        </w:rPr>
        <w:t>—</w:t>
      </w:r>
      <w:r>
        <w:rPr>
          <w:rFonts w:asciiTheme="minorEastAsia" w:eastAsiaTheme="minorEastAsia" w:hAnsiTheme="minorEastAsia"/>
        </w:rPr>
        <w:t>—</w:t>
      </w:r>
      <w:r>
        <w:rPr>
          <w:rFonts w:hint="eastAsia"/>
        </w:rPr>
        <w:t>面积定律的创立</w:t>
      </w:r>
      <w:bookmarkStart w:id="43" w:name="pindex1476"/>
      <w:bookmarkEnd w:id="43"/>
    </w:p>
    <w:p w14:paraId="7EDDA167" w14:textId="77777777" w:rsidR="002326A0" w:rsidRDefault="002326A0" w:rsidP="002326A0">
      <w:pPr>
        <w:ind w:firstLine="436"/>
      </w:pPr>
      <w:r>
        <w:rPr>
          <w:rFonts w:hint="eastAsia"/>
        </w:rPr>
        <w:t>对于行星的运动，人们很早就发现其运动的不均匀性。它主要表现在两个方面：一是每个行星在各自不同的轨道上以不同的速度运行；二是同一个行星在轨道的不同位置速度也不相同。</w:t>
      </w:r>
    </w:p>
    <w:p w14:paraId="1785E44E" w14:textId="77777777" w:rsidR="002326A0" w:rsidRDefault="002326A0" w:rsidP="002326A0">
      <w:pPr>
        <w:ind w:firstLine="436"/>
      </w:pPr>
      <w:r>
        <w:rPr>
          <w:rFonts w:hint="eastAsia"/>
        </w:rPr>
        <w:t>如何看待这两方面的不均匀性呢？对于开普勒之前的数学天文学家如托勒密和哥白尼等来说，这样的不均匀性并不是真实的，真实的应该是它们的种种匀速圆周运动，因为只有这样才符合柏拉图意义上的“天体和谐”。</w:t>
      </w:r>
    </w:p>
    <w:p w14:paraId="06944FCB" w14:textId="77777777" w:rsidR="002326A0" w:rsidRDefault="002326A0" w:rsidP="002326A0">
      <w:pPr>
        <w:ind w:firstLine="436"/>
      </w:pPr>
      <w:r>
        <w:rPr>
          <w:rFonts w:hint="eastAsia"/>
        </w:rPr>
        <w:t>对于开普勒来说，情况并非如此。他认为</w:t>
      </w:r>
      <w:r>
        <w:t>，</w:t>
      </w:r>
      <w:r>
        <w:rPr>
          <w:rFonts w:hint="eastAsia"/>
        </w:rPr>
        <w:t>行星在远日点运动慢，在近日点运动快，这是事实，应该尊重。既然如此，是什么原因造成这一点呢？应该是太阳，太阳在等级上要比地球高，在太阳的内部隐藏着神圣的、与我们的灵魂相类似的东西，如此，使得它正如不动的推动者</w:t>
      </w:r>
      <w:r>
        <w:rPr>
          <w:rFonts w:ascii="宋体" w:hAnsi="宋体" w:hint="eastAsia"/>
        </w:rPr>
        <w:t>(</w:t>
      </w:r>
      <w:r>
        <w:rPr>
          <w:rFonts w:hint="eastAsia"/>
        </w:rPr>
        <w:t>the unmoved mover</w:t>
      </w:r>
      <w:r>
        <w:rPr>
          <w:rFonts w:ascii="宋体" w:hAnsi="宋体" w:hint="eastAsia"/>
        </w:rPr>
        <w:t>)</w:t>
      </w:r>
      <w:r>
        <w:rPr>
          <w:rFonts w:hint="eastAsia"/>
        </w:rPr>
        <w:t>，成为像上帝那样的类似物，不被创造却创造他物，尽管在有形的这一点上与上帝不同。</w:t>
      </w:r>
      <w:r>
        <w:rPr>
          <w:rStyle w:val="ac"/>
        </w:rPr>
        <w:footnoteReference w:id="62"/>
      </w:r>
    </w:p>
    <w:p w14:paraId="02C5CEDB" w14:textId="77777777" w:rsidR="002326A0" w:rsidRDefault="002326A0" w:rsidP="002326A0">
      <w:pPr>
        <w:ind w:firstLine="436"/>
      </w:pPr>
      <w:r>
        <w:rPr>
          <w:rFonts w:hint="eastAsia"/>
        </w:rPr>
        <w:t>太阳是如何推动行星如此这般地运动的呢？在开普勒那里，</w:t>
      </w:r>
      <w:r>
        <w:rPr>
          <w:rFonts w:hint="eastAsia"/>
          <w:bCs/>
          <w:szCs w:val="21"/>
        </w:rPr>
        <w:t>“他相信大自然是统一</w:t>
      </w:r>
      <w:r>
        <w:rPr>
          <w:bCs/>
          <w:szCs w:val="21"/>
        </w:rPr>
        <w:t>的</w:t>
      </w:r>
      <w:r>
        <w:rPr>
          <w:rFonts w:hint="eastAsia"/>
          <w:bCs/>
          <w:szCs w:val="21"/>
        </w:rPr>
        <w:t>，试图通过地界力学所使用</w:t>
      </w:r>
      <w:r>
        <w:rPr>
          <w:bCs/>
          <w:szCs w:val="21"/>
        </w:rPr>
        <w:t>的</w:t>
      </w:r>
      <w:r>
        <w:rPr>
          <w:rFonts w:hint="eastAsia"/>
          <w:bCs/>
          <w:szCs w:val="21"/>
        </w:rPr>
        <w:t>原理来解释现象”</w:t>
      </w:r>
      <w:r>
        <w:rPr>
          <w:rStyle w:val="ac"/>
          <w:bCs/>
          <w:szCs w:val="21"/>
        </w:rPr>
        <w:footnoteReference w:id="63"/>
      </w:r>
      <w:r>
        <w:rPr>
          <w:rFonts w:hint="eastAsia"/>
          <w:bCs/>
          <w:szCs w:val="21"/>
        </w:rPr>
        <w:t>。在《宇宙的奥秘》一书中，他认为，太阳具有驱动活力</w:t>
      </w:r>
      <w:r>
        <w:rPr>
          <w:rFonts w:ascii="宋体" w:hAnsi="宋体" w:hint="eastAsia"/>
        </w:rPr>
        <w:t>(</w:t>
      </w:r>
      <w:r>
        <w:rPr>
          <w:rFonts w:hint="eastAsia"/>
        </w:rPr>
        <w:t>moving spirit</w:t>
      </w:r>
      <w:r>
        <w:rPr>
          <w:rFonts w:ascii="宋体" w:hAnsi="宋体" w:hint="eastAsia"/>
        </w:rPr>
        <w:t>)</w:t>
      </w:r>
      <w:r>
        <w:rPr>
          <w:rFonts w:hint="eastAsia"/>
        </w:rPr>
        <w:t>或者是驱动灵魂</w:t>
      </w:r>
      <w:r>
        <w:rPr>
          <w:rFonts w:ascii="宋体" w:hAnsi="宋体" w:hint="eastAsia"/>
        </w:rPr>
        <w:t>(</w:t>
      </w:r>
      <w:r>
        <w:rPr>
          <w:rFonts w:hint="eastAsia"/>
        </w:rPr>
        <w:t>moving soul</w:t>
      </w:r>
      <w:r>
        <w:rPr>
          <w:rFonts w:ascii="宋体" w:hAnsi="宋体" w:hint="eastAsia"/>
        </w:rPr>
        <w:t>)</w:t>
      </w:r>
      <w:r>
        <w:rPr>
          <w:rFonts w:hint="eastAsia"/>
        </w:rPr>
        <w:t>，很</w:t>
      </w:r>
      <w:r>
        <w:t>可能</w:t>
      </w:r>
      <w:r>
        <w:rPr>
          <w:rFonts w:hint="eastAsia"/>
        </w:rPr>
        <w:t>就是它推动着行星运动。他之所以提出这一观点，主要原因在于他认为，在哥白尼体系中，太阳的功效绝不只位居宇宙的中心和照亮整个宇宙系统，它很可能也是推动行星运动的原因，否则，它何以自居中心。不仅如此，他还认为上述观点有一些“事实”支持，如行星的轨道面与太阳相交意味着行星的轨道是受太阳控制的；行星距离太阳越近，运动速度越快，距离太阳越远，运动速度越慢。</w:t>
      </w:r>
      <w:r>
        <w:rPr>
          <w:rStyle w:val="ac"/>
        </w:rPr>
        <w:footnoteReference w:id="64"/>
      </w:r>
      <w:r>
        <w:rPr>
          <w:rFonts w:hint="eastAsia"/>
        </w:rPr>
        <w:t>“太阳辐射力的效果应当随着距离的增大而成比例地减小，每颗行星的速度应当与太阳的距离成反比。”</w:t>
      </w:r>
      <w:r>
        <w:rPr>
          <w:rStyle w:val="ac"/>
        </w:rPr>
        <w:footnoteReference w:id="65"/>
      </w:r>
    </w:p>
    <w:p w14:paraId="799D4C32" w14:textId="77777777" w:rsidR="002326A0" w:rsidRDefault="002326A0" w:rsidP="002326A0">
      <w:pPr>
        <w:ind w:firstLine="436"/>
      </w:pPr>
      <w:r>
        <w:rPr>
          <w:rFonts w:hint="eastAsia"/>
        </w:rPr>
        <w:t>进一步的问题是，这种推动力与行星距离太阳的远近、运动的速度有什么样的关系呢？为了找出这种关系，开普勒在</w:t>
      </w:r>
      <w:r>
        <w:rPr>
          <w:rFonts w:hint="eastAsia"/>
        </w:rPr>
        <w:t>1605</w:t>
      </w:r>
      <w:r>
        <w:rPr>
          <w:rFonts w:hint="eastAsia"/>
        </w:rPr>
        <w:t>年读了吉尔伯特关于磁铁的论述后，受到启发，作了物理的类比。他说：“我的目标是证明，天空机器不像一种神圣的生物，而是像一个时钟</w:t>
      </w:r>
      <w:r>
        <w:rPr>
          <w:rFonts w:ascii="宋体" w:hAnsi="宋体" w:hint="eastAsia"/>
        </w:rPr>
        <w:t>(</w:t>
      </w:r>
      <w:r>
        <w:rPr>
          <w:rFonts w:hint="eastAsia"/>
        </w:rPr>
        <w:t>那些相信时钟有生命的人把工匠的光荣分配给了作品</w:t>
      </w:r>
      <w:r>
        <w:rPr>
          <w:rFonts w:ascii="宋体" w:hAnsi="宋体" w:hint="eastAsia"/>
        </w:rPr>
        <w:t>)</w:t>
      </w:r>
      <w:r>
        <w:rPr>
          <w:rFonts w:hint="eastAsia"/>
        </w:rPr>
        <w:t>，只要运动的一切差异都是由一种最简单的、磁性的、物质的力引发的，就像时钟的一切运动是由一种简单的重物引发的那样。我也将证明，这一物理的解释将经得起数学和几何的检验。”</w:t>
      </w:r>
      <w:r>
        <w:rPr>
          <w:rStyle w:val="ac"/>
        </w:rPr>
        <w:footnoteReference w:id="66"/>
      </w:r>
      <w:r>
        <w:rPr>
          <w:rFonts w:hint="eastAsia"/>
        </w:rPr>
        <w:t>据此，他将太阳作为具有磁灵魂那样的东西，射出的原型物可能是磁性丝状物</w:t>
      </w:r>
      <w:r>
        <w:rPr>
          <w:rFonts w:ascii="宋体" w:hAnsi="宋体" w:hint="eastAsia"/>
        </w:rPr>
        <w:t>(</w:t>
      </w:r>
      <w:r>
        <w:t xml:space="preserve">magnetic </w:t>
      </w:r>
      <w:proofErr w:type="spellStart"/>
      <w:r>
        <w:t>fibres</w:t>
      </w:r>
      <w:proofErr w:type="spellEnd"/>
      <w:r>
        <w:rPr>
          <w:rFonts w:ascii="宋体" w:hAnsi="宋体" w:hint="eastAsia"/>
        </w:rPr>
        <w:t>)</w:t>
      </w:r>
      <w:r>
        <w:rPr>
          <w:rFonts w:hint="eastAsia"/>
        </w:rPr>
        <w:t>，它推动行星就像地球推动月球运动一样。</w:t>
      </w:r>
      <w:r>
        <w:rPr>
          <w:rStyle w:val="ac"/>
        </w:rPr>
        <w:footnoteReference w:id="67"/>
      </w:r>
      <w:r>
        <w:rPr>
          <w:rFonts w:hint="eastAsia"/>
        </w:rPr>
        <w:t>“因此，我们必须确立以下两个事实中的一个：要么</w:t>
      </w:r>
      <w:r>
        <w:rPr>
          <w:rFonts w:ascii="宋体" w:hAnsi="宋体" w:hint="eastAsia"/>
        </w:rPr>
        <w:t>(</w:t>
      </w:r>
      <w:r>
        <w:rPr>
          <w:rFonts w:hint="eastAsia"/>
        </w:rPr>
        <w:t>行星的</w:t>
      </w:r>
      <w:r>
        <w:rPr>
          <w:rFonts w:ascii="宋体" w:hAnsi="宋体" w:hint="eastAsia"/>
        </w:rPr>
        <w:t>)</w:t>
      </w:r>
      <w:r>
        <w:rPr>
          <w:rFonts w:hint="eastAsia"/>
        </w:rPr>
        <w:t>施动灵魂</w:t>
      </w:r>
      <w:r>
        <w:rPr>
          <w:rFonts w:ascii="宋体" w:hAnsi="宋体" w:hint="eastAsia"/>
        </w:rPr>
        <w:t>(</w:t>
      </w:r>
      <w:proofErr w:type="spellStart"/>
      <w:r>
        <w:t>animae</w:t>
      </w:r>
      <w:proofErr w:type="spellEnd"/>
      <w:r>
        <w:t xml:space="preserve"> </w:t>
      </w:r>
      <w:proofErr w:type="spellStart"/>
      <w:r>
        <w:t>motrices</w:t>
      </w:r>
      <w:proofErr w:type="spellEnd"/>
      <w:r>
        <w:rPr>
          <w:rFonts w:ascii="宋体" w:hAnsi="宋体" w:hint="eastAsia"/>
        </w:rPr>
        <w:t>)</w:t>
      </w:r>
      <w:r>
        <w:rPr>
          <w:rFonts w:hint="eastAsia"/>
        </w:rPr>
        <w:t>随着与太阳距离的增加而减弱，要么只有一个施动灵魂位于所有轨道的中心，即太阳。物体越接近它，它所产生的推动作用就越强，而对于更远的物体，它会因为距离遥远以</w:t>
      </w:r>
      <w:r>
        <w:rPr>
          <w:rFonts w:hint="eastAsia"/>
        </w:rPr>
        <w:lastRenderedPageBreak/>
        <w:t>及</w:t>
      </w:r>
      <w:r>
        <w:rPr>
          <w:rFonts w:ascii="宋体" w:hAnsi="宋体" w:hint="eastAsia"/>
        </w:rPr>
        <w:t>(</w:t>
      </w:r>
      <w:r>
        <w:rPr>
          <w:rFonts w:hint="eastAsia"/>
        </w:rPr>
        <w:t>随之的</w:t>
      </w:r>
      <w:r>
        <w:rPr>
          <w:rFonts w:ascii="宋体" w:hAnsi="宋体" w:hint="eastAsia"/>
        </w:rPr>
        <w:t>)</w:t>
      </w:r>
      <w:r>
        <w:rPr>
          <w:rFonts w:hint="eastAsia"/>
        </w:rPr>
        <w:t>力量减弱而变得无效。”</w:t>
      </w:r>
      <w:r>
        <w:rPr>
          <w:rStyle w:val="ac"/>
        </w:rPr>
        <w:footnoteReference w:id="68"/>
      </w:r>
      <w:r>
        <w:rPr>
          <w:rFonts w:hint="eastAsia"/>
        </w:rPr>
        <w:t>不仅如此，他认为：“正如太阳是光的源头一样，处在中心的太阳也是天球共同的原点。生命也是如此，宇宙的灵魂和运动源于太阳，以便将静止赋予恒星，将运动的次级推动力赋予行星，但是，将原动力赋予太阳。同样太阳以其美丽的外表、有效的动力、灿烂的光辉远远超过其他一切事物。”</w:t>
      </w:r>
      <w:r>
        <w:rPr>
          <w:rStyle w:val="ac"/>
        </w:rPr>
        <w:footnoteReference w:id="69"/>
      </w:r>
    </w:p>
    <w:p w14:paraId="2281138D" w14:textId="77777777" w:rsidR="002326A0" w:rsidRDefault="002326A0" w:rsidP="002326A0">
      <w:pPr>
        <w:ind w:firstLine="436"/>
      </w:pPr>
      <w:r>
        <w:rPr>
          <w:rFonts w:hint="eastAsia"/>
        </w:rPr>
        <w:t>换言之，当行星在自己的轨道上围绕着太阳运动时，如果离太阳较近，太阳的活力就较强，运动速度就较快；如果离太阳较远，太阳的活力就越弱，运动速度就越慢。“太阳活力是行星离太阳距离远近的物理原因，同时也是宇宙秩序形成的物理原因。”</w:t>
      </w:r>
      <w:r>
        <w:rPr>
          <w:rStyle w:val="ac"/>
        </w:rPr>
        <w:footnoteReference w:id="70"/>
      </w:r>
    </w:p>
    <w:p w14:paraId="4CD7DCAB" w14:textId="77777777" w:rsidR="002326A0" w:rsidRDefault="002326A0" w:rsidP="002326A0">
      <w:pPr>
        <w:ind w:firstLine="436"/>
      </w:pPr>
      <w:r>
        <w:rPr>
          <w:rFonts w:hint="eastAsia"/>
        </w:rPr>
        <w:t>从前面所引的开普勒的一段话中可以看出，他将太阳驱动力与光作了类比。据此，有学者认为，根据光学知识，光的衰减与距离的平方成正比，所以开普勒认为驱动力的减弱可能与距离的平方成</w:t>
      </w:r>
      <w:r>
        <w:t>正</w:t>
      </w:r>
      <w:r>
        <w:rPr>
          <w:rFonts w:hint="eastAsia"/>
        </w:rPr>
        <w:t>比，甚至可能是立方。</w:t>
      </w:r>
      <w:r>
        <w:rPr>
          <w:rStyle w:val="ac"/>
        </w:rPr>
        <w:footnoteReference w:id="71"/>
      </w:r>
      <w:r>
        <w:rPr>
          <w:rFonts w:hint="eastAsia"/>
        </w:rPr>
        <w:t>另外一些科学史家也持有类似的观点，认为开普勒就是根据“距离与太阳驱动力可能是简单的反比关系”得出平方反比定律的。这种观点，可以从开普勒的下面一段话中得到佐证：“不管怎样，我们现在必须考虑建立我们所需要的轨道比的方法。如果天球厚度是唯一使行星周期增加的原因，那么在运动和平均距离之间就会存在着同样的差别。……可是不管怎样，这种运动的比值意味着越远的行星驱动活力越弱。因此，我们还必须发现，这种运动关系与活力的弱化存在什么样的关系。那么，我们不妨假设，很可能太阳分配的这种运动与光的比例一样。”</w:t>
      </w:r>
      <w:r>
        <w:rPr>
          <w:rStyle w:val="ac"/>
        </w:rPr>
        <w:footnoteReference w:id="72"/>
      </w:r>
    </w:p>
    <w:p w14:paraId="10395ACD" w14:textId="77777777" w:rsidR="002326A0" w:rsidRDefault="002326A0" w:rsidP="002326A0">
      <w:pPr>
        <w:ind w:firstLine="436"/>
      </w:pPr>
      <w:r>
        <w:rPr>
          <w:rFonts w:hint="eastAsia"/>
        </w:rPr>
        <w:t>到了</w:t>
      </w:r>
      <w:r>
        <w:rPr>
          <w:rFonts w:hint="eastAsia"/>
        </w:rPr>
        <w:t>1609</w:t>
      </w:r>
      <w:r>
        <w:rPr>
          <w:rFonts w:hint="eastAsia"/>
        </w:rPr>
        <w:t>年，开普勒的《新天文学》</w:t>
      </w:r>
      <w:r>
        <w:rPr>
          <w:rFonts w:ascii="宋体" w:hAnsi="宋体" w:hint="eastAsia"/>
        </w:rPr>
        <w:t>(</w:t>
      </w:r>
      <w:proofErr w:type="spellStart"/>
      <w:r>
        <w:rPr>
          <w:i/>
        </w:rPr>
        <w:t>Astronomia</w:t>
      </w:r>
      <w:proofErr w:type="spellEnd"/>
      <w:r>
        <w:rPr>
          <w:i/>
        </w:rPr>
        <w:t xml:space="preserve"> Nova</w:t>
      </w:r>
      <w:r>
        <w:rPr>
          <w:rFonts w:ascii="宋体" w:hAnsi="宋体" w:hint="eastAsia"/>
        </w:rPr>
        <w:t>)</w:t>
      </w:r>
      <w:r>
        <w:rPr>
          <w:rStyle w:val="ac"/>
        </w:rPr>
        <w:footnoteReference w:id="73"/>
      </w:r>
      <w:r>
        <w:rPr>
          <w:rFonts w:hint="eastAsia"/>
        </w:rPr>
        <w:t>一书出版，上述“太阳驱动力”的思想得到更加充分的体现。该书的第</w:t>
      </w:r>
      <w:r>
        <w:rPr>
          <w:rFonts w:hint="eastAsia"/>
        </w:rPr>
        <w:t>32</w:t>
      </w:r>
      <w:r>
        <w:rPr>
          <w:rFonts w:hint="eastAsia"/>
        </w:rPr>
        <w:t>章谈到在一个圆上推动行星的力随着离太阳越远而变弱；第</w:t>
      </w:r>
      <w:r>
        <w:rPr>
          <w:rFonts w:hint="eastAsia"/>
        </w:rPr>
        <w:t>33</w:t>
      </w:r>
      <w:proofErr w:type="gramStart"/>
      <w:r>
        <w:rPr>
          <w:rFonts w:hint="eastAsia"/>
        </w:rPr>
        <w:t>章证明</w:t>
      </w:r>
      <w:proofErr w:type="gramEnd"/>
      <w:r>
        <w:rPr>
          <w:rFonts w:hint="eastAsia"/>
        </w:rPr>
        <w:t>了这种力只能在太阳体内；第</w:t>
      </w:r>
      <w:r>
        <w:rPr>
          <w:rFonts w:hint="eastAsia"/>
        </w:rPr>
        <w:t>34</w:t>
      </w:r>
      <w:r>
        <w:rPr>
          <w:rFonts w:hint="eastAsia"/>
        </w:rPr>
        <w:t>章推测太阳是一个磁体，能够自转；第</w:t>
      </w:r>
      <w:r>
        <w:rPr>
          <w:rFonts w:hint="eastAsia"/>
        </w:rPr>
        <w:t>35</w:t>
      </w:r>
      <w:r>
        <w:rPr>
          <w:rFonts w:hint="eastAsia"/>
        </w:rPr>
        <w:t>、</w:t>
      </w:r>
      <w:r>
        <w:rPr>
          <w:rFonts w:hint="eastAsia"/>
        </w:rPr>
        <w:t>36</w:t>
      </w:r>
      <w:r>
        <w:rPr>
          <w:rFonts w:hint="eastAsia"/>
        </w:rPr>
        <w:t>章论述了太阳</w:t>
      </w:r>
      <w:proofErr w:type="gramStart"/>
      <w:r>
        <w:rPr>
          <w:rFonts w:hint="eastAsia"/>
        </w:rPr>
        <w:t>力传播</w:t>
      </w:r>
      <w:proofErr w:type="gramEnd"/>
      <w:r>
        <w:rPr>
          <w:rFonts w:hint="eastAsia"/>
        </w:rPr>
        <w:t>的方式等。通过这样的研究，开普勒概括性地论述了两种力以及它们是如何推动行星运动的。</w:t>
      </w:r>
      <w:r>
        <w:rPr>
          <w:rStyle w:val="ac"/>
        </w:rPr>
        <w:footnoteReference w:id="74"/>
      </w:r>
    </w:p>
    <w:p w14:paraId="035D1350" w14:textId="77777777" w:rsidR="002326A0" w:rsidRDefault="002326A0" w:rsidP="002326A0">
      <w:pPr>
        <w:ind w:firstLine="436"/>
      </w:pPr>
      <w:r>
        <w:rPr>
          <w:rFonts w:hint="eastAsia"/>
        </w:rPr>
        <w:t>一种力是太阳发出的推动力，它导致行星围绕太阳旋转。太阳光芒四射并绕自身轴心旋转，太阳赤道发射出非物质的线或力线的形式</w:t>
      </w:r>
      <w:r>
        <w:rPr>
          <w:rFonts w:asciiTheme="minorEastAsia" w:hAnsiTheme="minorEastAsia"/>
          <w:spacing w:val="-8"/>
        </w:rPr>
        <w:t>—</w:t>
      </w:r>
      <w:r>
        <w:rPr>
          <w:rFonts w:asciiTheme="minorEastAsia" w:hAnsiTheme="minorEastAsia"/>
        </w:rPr>
        <w:t>—</w:t>
      </w:r>
      <w:r>
        <w:rPr>
          <w:rFonts w:hint="eastAsia"/>
        </w:rPr>
        <w:t>辐条，它就像风扇或螺旋桨一样随着太阳一起旋转。如果一颗行星处于太阳旋转的漩涡内，这些力线就会穿过这颗行星并使它运动。太阳创造了风车效应，辐条旋转通过。行星越靠近太阳，每分钟穿过行星的辐条就越多，因而行星的运动就越快。</w:t>
      </w:r>
    </w:p>
    <w:p w14:paraId="24BA9751" w14:textId="77777777" w:rsidR="002326A0" w:rsidRDefault="002326A0" w:rsidP="002326A0">
      <w:pPr>
        <w:ind w:firstLine="436"/>
      </w:pPr>
      <w:r>
        <w:rPr>
          <w:rFonts w:hint="eastAsia"/>
        </w:rPr>
        <w:t>另外一种力是推拉行星的力。这后一种</w:t>
      </w:r>
      <w:proofErr w:type="gramStart"/>
      <w:r>
        <w:rPr>
          <w:rFonts w:hint="eastAsia"/>
        </w:rPr>
        <w:t>力应该</w:t>
      </w:r>
      <w:proofErr w:type="gramEnd"/>
      <w:r>
        <w:rPr>
          <w:rFonts w:hint="eastAsia"/>
        </w:rPr>
        <w:t>就是吉尔伯特所发现的磁力。在《论磁体》一书中，吉尔伯特提出，地球是一个以南北两极作为磁极的巨大磁体。受此影响，开普勒猜测太阳和所有的行星都可能是磁体，具有那时所认为的那样一种特殊的、有价值的、非物质的磁力，它们作用于太阳或行星，使得行星靠近或者远离太阳运动。具体而言，太阳只有一个磁北极，地球具有磁南极和磁北极。当地球的北半球处于夏天时，地球的轴线向太阳倾斜，所以磁北极比磁南极更靠近太阳，这时太阳表面遍布的磁北极会产生一种同性相斥的作用，</w:t>
      </w:r>
      <w:r>
        <w:rPr>
          <w:rFonts w:hint="eastAsia"/>
        </w:rPr>
        <w:lastRenderedPageBreak/>
        <w:t>造成地球在它绕轨道运动时慢慢远离太阳。当地球的北半球处于冬天时，磁南极更靠近太阳，这就会产生一种异性相吸的作用，从而拉近地球在它持续绕轨道运行时靠近太阳。</w:t>
      </w:r>
      <w:r>
        <w:rPr>
          <w:rFonts w:hint="eastAsia"/>
          <w:bCs/>
          <w:szCs w:val="21"/>
        </w:rPr>
        <w:t>这种研究的历程充分体现了开普勒的思想</w:t>
      </w:r>
      <w:r>
        <w:rPr>
          <w:rFonts w:asciiTheme="minorEastAsia" w:hAnsiTheme="minorEastAsia"/>
          <w:spacing w:val="-8"/>
        </w:rPr>
        <w:t>—</w:t>
      </w:r>
      <w:r>
        <w:rPr>
          <w:rFonts w:asciiTheme="minorEastAsia" w:hAnsiTheme="minorEastAsia"/>
        </w:rPr>
        <w:t>—</w:t>
      </w:r>
      <w:r>
        <w:rPr>
          <w:rFonts w:hint="eastAsia"/>
          <w:bCs/>
          <w:szCs w:val="21"/>
        </w:rPr>
        <w:t>“天文学理论绝不仅仅是说明观察现象的</w:t>
      </w:r>
      <w:proofErr w:type="gramStart"/>
      <w:r>
        <w:rPr>
          <w:rFonts w:hint="eastAsia"/>
          <w:bCs/>
          <w:szCs w:val="21"/>
        </w:rPr>
        <w:t>一</w:t>
      </w:r>
      <w:proofErr w:type="gramEnd"/>
      <w:r>
        <w:rPr>
          <w:rFonts w:hint="eastAsia"/>
          <w:bCs/>
          <w:szCs w:val="21"/>
        </w:rPr>
        <w:t>套套数学方法，它也必须依赖于合理的物理学原理，从导致行星运动</w:t>
      </w:r>
      <w:r>
        <w:rPr>
          <w:rFonts w:hint="eastAsia"/>
          <w:bCs/>
          <w:spacing w:val="2"/>
          <w:szCs w:val="21"/>
        </w:rPr>
        <w:t>的原因推知行星的运动。”</w:t>
      </w:r>
      <w:r>
        <w:rPr>
          <w:rStyle w:val="ac"/>
          <w:bCs/>
          <w:spacing w:val="2"/>
          <w:szCs w:val="21"/>
        </w:rPr>
        <w:footnoteReference w:id="75"/>
      </w:r>
      <w:r>
        <w:rPr>
          <w:rFonts w:hint="eastAsia"/>
          <w:bCs/>
          <w:spacing w:val="2"/>
          <w:szCs w:val="21"/>
        </w:rPr>
        <w:t>结果就是，</w:t>
      </w:r>
      <w:r>
        <w:rPr>
          <w:rFonts w:hint="eastAsia"/>
          <w:spacing w:val="2"/>
        </w:rPr>
        <w:t>用对位点模型解释了距离定律，用变速运动代替了匀速运动，距离定律最终发展成“面积定律”，即“开普勒第二定律”</w:t>
      </w:r>
      <w:r>
        <w:rPr>
          <w:rFonts w:asciiTheme="minorEastAsia" w:hAnsiTheme="minorEastAsia"/>
          <w:spacing w:val="-8"/>
        </w:rPr>
        <w:t>—</w:t>
      </w:r>
      <w:r>
        <w:rPr>
          <w:rFonts w:asciiTheme="minorEastAsia" w:hAnsiTheme="minorEastAsia"/>
        </w:rPr>
        <w:t>—</w:t>
      </w:r>
      <w:r>
        <w:rPr>
          <w:spacing w:val="2"/>
        </w:rPr>
        <w:t>行星和</w:t>
      </w:r>
      <w:r>
        <w:t>太阳的连线在相等的时间间隔内扫过相等的面积。</w:t>
      </w:r>
      <w:r>
        <w:rPr>
          <w:rStyle w:val="ac"/>
        </w:rPr>
        <w:footnoteReference w:id="76"/>
      </w:r>
    </w:p>
    <w:p w14:paraId="254BBB32" w14:textId="77777777" w:rsidR="002326A0" w:rsidRDefault="002326A0" w:rsidP="002326A0">
      <w:pPr>
        <w:ind w:firstLine="436"/>
      </w:pPr>
      <w:r>
        <w:rPr>
          <w:rFonts w:hint="eastAsia"/>
        </w:rPr>
        <w:t>在《新天文学》一书的序言中，开普勒也说：“本书中，我的目的主要是改革三种形式的天文学理论</w:t>
      </w:r>
      <w:r>
        <w:rPr>
          <w:rStyle w:val="ac"/>
        </w:rPr>
        <w:footnoteReference w:id="77"/>
      </w:r>
      <w:r>
        <w:rPr>
          <w:rFonts w:ascii="宋体" w:hAnsi="宋体" w:hint="eastAsia"/>
        </w:rPr>
        <w:t>(</w:t>
      </w:r>
      <w:r>
        <w:rPr>
          <w:rFonts w:hint="eastAsia"/>
        </w:rPr>
        <w:t>特别是火星运动的理论</w:t>
      </w:r>
      <w:r>
        <w:rPr>
          <w:rFonts w:ascii="宋体" w:hAnsi="宋体" w:hint="eastAsia"/>
        </w:rPr>
        <w:t>)</w:t>
      </w:r>
      <w:r>
        <w:rPr>
          <w:rFonts w:hint="eastAsia"/>
        </w:rPr>
        <w:t>，以便我们根据星表计算的结果能与天象吻合。……我也浏览亚里士多德的《形而上学》，或者确切地说，我也研究天体物理学和行星运动的自然原因。这种考虑的最终结果非常清楚地表明，只有哥白尼关于世界的观点</w:t>
      </w:r>
      <w:r>
        <w:rPr>
          <w:rFonts w:ascii="宋体" w:hAnsi="宋体" w:hint="eastAsia"/>
        </w:rPr>
        <w:t>(</w:t>
      </w:r>
      <w:r>
        <w:rPr>
          <w:rFonts w:hint="eastAsia"/>
        </w:rPr>
        <w:t>有一些小的变化</w:t>
      </w:r>
      <w:r>
        <w:rPr>
          <w:rFonts w:ascii="宋体" w:hAnsi="宋体" w:hint="eastAsia"/>
        </w:rPr>
        <w:t>)</w:t>
      </w:r>
      <w:r>
        <w:rPr>
          <w:rFonts w:hint="eastAsia"/>
        </w:rPr>
        <w:t>是真的，而别的两个是假的，如此而已。当然，所有这些情况相互关联、相互交织、相互纠结在一起，以至于对天文学计算的改革，在尝试了许多不同的方法之后</w:t>
      </w:r>
      <w:r>
        <w:rPr>
          <w:rFonts w:asciiTheme="minorEastAsia" w:hAnsiTheme="minorEastAsia"/>
          <w:spacing w:val="-8"/>
        </w:rPr>
        <w:t>—</w:t>
      </w:r>
      <w:r>
        <w:rPr>
          <w:rFonts w:asciiTheme="minorEastAsia" w:hAnsiTheme="minorEastAsia"/>
        </w:rPr>
        <w:t>—</w:t>
      </w:r>
      <w:r>
        <w:rPr>
          <w:rFonts w:hint="eastAsia"/>
        </w:rPr>
        <w:t>有些方法古人已经做得不错了，而另一些方法则是根据他们的例子模仿他们的计算</w:t>
      </w:r>
      <w:r>
        <w:rPr>
          <w:rFonts w:asciiTheme="minorEastAsia" w:hAnsiTheme="minorEastAsia"/>
          <w:spacing w:val="-8"/>
        </w:rPr>
        <w:t>—</w:t>
      </w:r>
      <w:r>
        <w:rPr>
          <w:rFonts w:asciiTheme="minorEastAsia" w:hAnsiTheme="minorEastAsia"/>
        </w:rPr>
        <w:t>—</w:t>
      </w:r>
      <w:r>
        <w:rPr>
          <w:rFonts w:hint="eastAsia"/>
        </w:rPr>
        <w:t>发现除了本书中所说的根据运动自身的物理因外，再也没有别的好方法。”</w:t>
      </w:r>
      <w:r>
        <w:rPr>
          <w:rStyle w:val="ac"/>
        </w:rPr>
        <w:footnoteReference w:id="78"/>
      </w:r>
      <w:r>
        <w:rPr>
          <w:rFonts w:hint="eastAsia"/>
          <w:bCs/>
          <w:szCs w:val="21"/>
        </w:rPr>
        <w:t>“</w:t>
      </w:r>
      <w:r>
        <w:rPr>
          <w:rFonts w:hint="eastAsia"/>
        </w:rPr>
        <w:t>寻求物理原因与寻求几何结构同时进行</w:t>
      </w:r>
      <w:r>
        <w:rPr>
          <w:rFonts w:asciiTheme="minorEastAsia" w:hAnsiTheme="minorEastAsia"/>
          <w:spacing w:val="-8"/>
        </w:rPr>
        <w:t>—</w:t>
      </w:r>
      <w:r>
        <w:rPr>
          <w:rFonts w:asciiTheme="minorEastAsia" w:hAnsiTheme="minorEastAsia"/>
        </w:rPr>
        <w:t>—</w:t>
      </w:r>
      <w:r>
        <w:rPr>
          <w:rFonts w:hint="eastAsia"/>
        </w:rPr>
        <w:t>对开普勒来说，这两者只是同一个实在的不同侧面罢了。</w:t>
      </w:r>
      <w:r>
        <w:rPr>
          <w:rFonts w:hint="eastAsia"/>
          <w:bCs/>
          <w:szCs w:val="21"/>
        </w:rPr>
        <w:t>”</w:t>
      </w:r>
      <w:r>
        <w:rPr>
          <w:rStyle w:val="ac"/>
          <w:bCs/>
          <w:szCs w:val="21"/>
        </w:rPr>
        <w:footnoteReference w:id="79"/>
      </w:r>
      <w:r>
        <w:rPr>
          <w:rFonts w:hint="eastAsia"/>
        </w:rPr>
        <w:t>结果是，开普勒已经把哥白尼运动的日心说改造成为动力的日心说，如此，太阳成了整个宇宙运动的动力来源，并以某种数学规律支配着行星的运动，看似静止的处于宇宙中心的太阳事实上成为其他星球围绕其运动的中心。</w:t>
      </w:r>
    </w:p>
    <w:p w14:paraId="65592C8D" w14:textId="77777777" w:rsidR="002326A0" w:rsidRDefault="002326A0" w:rsidP="002326A0">
      <w:pPr>
        <w:ind w:firstLine="436"/>
      </w:pPr>
      <w:r>
        <w:rPr>
          <w:rFonts w:hint="eastAsia"/>
        </w:rPr>
        <w:t>这是数学天文学的革命，由数学天文学走向物理的数学天文学，也是天文学史上的一次重大创新。</w:t>
      </w:r>
    </w:p>
    <w:p w14:paraId="290F10B0" w14:textId="77777777" w:rsidR="002326A0" w:rsidRDefault="002326A0" w:rsidP="002326A0">
      <w:pPr>
        <w:pStyle w:val="5"/>
        <w:spacing w:before="62" w:after="62"/>
        <w:ind w:firstLine="440"/>
      </w:pPr>
      <w:r>
        <w:rPr>
          <w:rFonts w:hint="eastAsia"/>
        </w:rPr>
        <w:t xml:space="preserve">3. </w:t>
      </w:r>
      <w:r>
        <w:rPr>
          <w:rFonts w:hint="eastAsia"/>
        </w:rPr>
        <w:t>开普勒第三定律</w:t>
      </w:r>
      <w:r>
        <w:rPr>
          <w:rFonts w:asciiTheme="minorEastAsia" w:eastAsiaTheme="minorEastAsia" w:hAnsiTheme="minorEastAsia"/>
          <w:spacing w:val="-8"/>
        </w:rPr>
        <w:t>—</w:t>
      </w:r>
      <w:r>
        <w:rPr>
          <w:rFonts w:asciiTheme="minorEastAsia" w:eastAsiaTheme="minorEastAsia" w:hAnsiTheme="minorEastAsia"/>
        </w:rPr>
        <w:t>—</w:t>
      </w:r>
      <w:r>
        <w:rPr>
          <w:rFonts w:hint="eastAsia"/>
        </w:rPr>
        <w:t>和谐定律的创立</w:t>
      </w:r>
      <w:bookmarkStart w:id="44" w:name="pindex1489"/>
      <w:bookmarkEnd w:id="44"/>
    </w:p>
    <w:p w14:paraId="42000641" w14:textId="77777777" w:rsidR="002326A0" w:rsidRDefault="002326A0" w:rsidP="002326A0">
      <w:pPr>
        <w:ind w:firstLine="436"/>
      </w:pPr>
      <w:r>
        <w:rPr>
          <w:rFonts w:hint="eastAsia"/>
        </w:rPr>
        <w:t>开普勒在</w:t>
      </w:r>
      <w:r>
        <w:rPr>
          <w:rFonts w:hint="eastAsia"/>
        </w:rPr>
        <w:t>1619</w:t>
      </w:r>
      <w:r>
        <w:rPr>
          <w:rFonts w:hint="eastAsia"/>
        </w:rPr>
        <w:t>年出版的《世界的和谐》</w:t>
      </w:r>
      <w:r>
        <w:rPr>
          <w:rFonts w:ascii="宋体" w:hAnsi="宋体" w:hint="eastAsia"/>
        </w:rPr>
        <w:t>(</w:t>
      </w:r>
      <w:proofErr w:type="spellStart"/>
      <w:r>
        <w:rPr>
          <w:rStyle w:val="xie123"/>
        </w:rPr>
        <w:t>Harmonic</w:t>
      </w:r>
      <w:r>
        <w:rPr>
          <w:rStyle w:val="xie123"/>
          <w:rFonts w:hint="eastAsia"/>
        </w:rPr>
        <w:t>e</w:t>
      </w:r>
      <w:proofErr w:type="spellEnd"/>
      <w:r>
        <w:rPr>
          <w:rStyle w:val="xie123"/>
        </w:rPr>
        <w:t xml:space="preserve"> Mund</w:t>
      </w:r>
      <w:r>
        <w:rPr>
          <w:rStyle w:val="xie123"/>
          <w:rFonts w:hint="eastAsia"/>
        </w:rPr>
        <w:t>i</w:t>
      </w:r>
      <w:r>
        <w:rPr>
          <w:rFonts w:ascii="宋体" w:hAnsi="宋体" w:hint="eastAsia"/>
        </w:rPr>
        <w:t>)</w:t>
      </w:r>
      <w:r>
        <w:rPr>
          <w:rFonts w:hint="eastAsia"/>
        </w:rPr>
        <w:t>第五卷第八条谈到了和谐定律的第一次发现。他说：“由于</w:t>
      </w:r>
      <w:r>
        <w:rPr>
          <w:rFonts w:hint="eastAsia"/>
        </w:rPr>
        <w:t>22</w:t>
      </w:r>
      <w:r>
        <w:rPr>
          <w:rFonts w:hint="eastAsia"/>
        </w:rPr>
        <w:t>年前某些不甚明了的原因，我不得不把《宇宙的奥秘》中的一部分搁置一旁。如今我要在此重新插入完成。借助第谷的观察资料以及我本人长期的艰苦摸索，我弄清楚了天球之间的真实距离，最后，终于发现了轨道周期与天球半径之间恰当的比例关系……</w:t>
      </w:r>
      <w:r>
        <w:rPr>
          <w:rFonts w:hint="eastAsia"/>
          <w:spacing w:val="2"/>
        </w:rPr>
        <w:t>任何两个行星的周期之比恰好等于它们的平均距离即天球距离之比的</w:t>
      </w:r>
      <w:r>
        <w:rPr>
          <w:rFonts w:hint="eastAsia"/>
          <w:spacing w:val="2"/>
        </w:rPr>
        <w:t>3/2</w:t>
      </w:r>
      <w:r>
        <w:rPr>
          <w:rFonts w:hint="eastAsia"/>
          <w:spacing w:val="2"/>
        </w:rPr>
        <w:t>次</w:t>
      </w:r>
      <w:r>
        <w:rPr>
          <w:rFonts w:hint="eastAsia"/>
        </w:rPr>
        <w:t>方。”</w:t>
      </w:r>
      <w:r>
        <w:rPr>
          <w:vertAlign w:val="superscript"/>
        </w:rPr>
        <w:footnoteReference w:id="80"/>
      </w:r>
    </w:p>
    <w:p w14:paraId="15FCCF0C" w14:textId="77777777" w:rsidR="002326A0" w:rsidRDefault="002326A0" w:rsidP="002326A0">
      <w:pPr>
        <w:ind w:firstLine="436"/>
      </w:pPr>
      <w:r>
        <w:rPr>
          <w:rFonts w:hint="eastAsia"/>
        </w:rPr>
        <w:t>开普勒是怎样知道这个比例关系的呢？为什么他会注意这样一个比例？对此，开普勒虽然在《世界的和谐》中没有给出明确的回答，但是可以肯定的是，这一定律的提出仍然与他对原型的信仰密切相关。根据</w:t>
      </w:r>
      <w:r>
        <w:rPr>
          <w:rFonts w:hint="eastAsia"/>
        </w:rPr>
        <w:t>H.</w:t>
      </w:r>
      <w:r>
        <w:t xml:space="preserve"> </w:t>
      </w:r>
      <w:r>
        <w:rPr>
          <w:rFonts w:hint="eastAsia"/>
        </w:rPr>
        <w:t>弗</w:t>
      </w:r>
      <w:r>
        <w:t>洛</w:t>
      </w:r>
      <w:r>
        <w:rPr>
          <w:rFonts w:hint="eastAsia"/>
        </w:rPr>
        <w:t>里</w:t>
      </w:r>
      <w:r>
        <w:t>斯</w:t>
      </w:r>
      <w:r>
        <w:rPr>
          <w:rFonts w:hint="eastAsia"/>
          <w:lang w:val="it-IT"/>
        </w:rPr>
        <w:t>·</w:t>
      </w:r>
      <w:r>
        <w:rPr>
          <w:rFonts w:hint="eastAsia"/>
        </w:rPr>
        <w:t>科恩的研究，“对开普勒而言，其数学定律所适用的实在不仅仅是一种力的作用意义上的物理的东西。它在本性上首先是和谐的”</w:t>
      </w:r>
      <w:r>
        <w:rPr>
          <w:rStyle w:val="ac"/>
        </w:rPr>
        <w:footnoteReference w:id="81"/>
      </w:r>
      <w:r>
        <w:rPr>
          <w:rFonts w:hint="eastAsia"/>
        </w:rPr>
        <w:t>；开普勒第一定律</w:t>
      </w:r>
      <w:r>
        <w:rPr>
          <w:rFonts w:asciiTheme="minorEastAsia" w:hAnsiTheme="minorEastAsia"/>
          <w:spacing w:val="-8"/>
        </w:rPr>
        <w:t>—</w:t>
      </w:r>
      <w:r>
        <w:rPr>
          <w:rFonts w:asciiTheme="minorEastAsia" w:hAnsiTheme="minorEastAsia"/>
        </w:rPr>
        <w:t>—</w:t>
      </w:r>
      <w:r>
        <w:rPr>
          <w:rFonts w:hint="eastAsia"/>
        </w:rPr>
        <w:t>行星在相应的椭圆轨道上绕着太阳运动</w:t>
      </w:r>
      <w:r>
        <w:rPr>
          <w:rFonts w:asciiTheme="minorEastAsia" w:hAnsiTheme="minorEastAsia"/>
          <w:spacing w:val="-8"/>
        </w:rPr>
        <w:t>—</w:t>
      </w:r>
      <w:r>
        <w:rPr>
          <w:rFonts w:asciiTheme="minorEastAsia" w:hAnsiTheme="minorEastAsia"/>
        </w:rPr>
        <w:t>—</w:t>
      </w:r>
      <w:r>
        <w:rPr>
          <w:rFonts w:hint="eastAsia"/>
        </w:rPr>
        <w:t>是次要的，真正重要的是“世</w:t>
      </w:r>
      <w:r>
        <w:rPr>
          <w:rFonts w:hint="eastAsia"/>
        </w:rPr>
        <w:lastRenderedPageBreak/>
        <w:t>界的和谐”。他的体现上帝和谐创造的著作《世界的和谐》，才是其著作的王冠。</w:t>
      </w:r>
      <w:r>
        <w:rPr>
          <w:rFonts w:hint="eastAsia"/>
          <w:vertAlign w:val="superscript"/>
        </w:rPr>
        <w:footnoteReference w:id="82"/>
      </w:r>
    </w:p>
    <w:p w14:paraId="1E9FB443" w14:textId="77777777" w:rsidR="002326A0" w:rsidRDefault="002326A0" w:rsidP="002326A0">
      <w:pPr>
        <w:ind w:firstLine="436"/>
      </w:pPr>
      <w:r>
        <w:rPr>
          <w:rFonts w:hint="eastAsia"/>
        </w:rPr>
        <w:t>总之，行星运动三定律的发现，是开普勒在坚信宇宙和谐简单的基础上不断探索的结果。“第三定律”是开普勒“毕生事业中最令他着迷的定律”，是他作为数学上的新柏拉图主义者或新毕达哥拉斯主义者坚信整个自然都是简单的数学规律性的例证。他明白，只从理论</w:t>
      </w:r>
      <w:proofErr w:type="gramStart"/>
      <w:r>
        <w:rPr>
          <w:rFonts w:hint="eastAsia"/>
        </w:rPr>
        <w:t>入手难</w:t>
      </w:r>
      <w:proofErr w:type="gramEnd"/>
      <w:r>
        <w:rPr>
          <w:rFonts w:hint="eastAsia"/>
        </w:rPr>
        <w:t>有进展，需要求助于第谷的观察资料，然后再从观察事实中获得能够涵盖大部分数据甚至全部数据的理论，该理论以数学形式表示，而且具有简约与和谐的特性，经受观察数据的严密检验。如此，“开氏拒绝仅视哥氏与自己的发现为数学假说。他坚持他们给予现象世界真实的图像，因物理实有的基本结构即为数学。与前辈天文学家相异，开</w:t>
      </w:r>
      <w:r w:rsidRPr="003E68B4">
        <w:rPr>
          <w:rFonts w:hint="eastAsia"/>
        </w:rPr>
        <w:t>氏</w:t>
      </w:r>
      <w:r>
        <w:rPr>
          <w:rFonts w:hint="eastAsia"/>
        </w:rPr>
        <w:t>找到了一</w:t>
      </w:r>
      <w:r>
        <w:t>个</w:t>
      </w:r>
      <w:r>
        <w:rPr>
          <w:rFonts w:hint="eastAsia"/>
        </w:rPr>
        <w:t>完整统一、与现实相符的模型。‘</w:t>
      </w:r>
      <w:r>
        <w:t>在开</w:t>
      </w:r>
      <w:r w:rsidRPr="003E68B4">
        <w:rPr>
          <w:rFonts w:hint="eastAsia"/>
        </w:rPr>
        <w:t>氏</w:t>
      </w:r>
      <w:r>
        <w:t>眼中，物质宇宙并非仅是发现数学性和谐的世界，亦是被数学法则解释其现象的世界。</w:t>
      </w:r>
      <w:r>
        <w:rPr>
          <w:rFonts w:hint="eastAsia"/>
        </w:rPr>
        <w:t>’”</w:t>
      </w:r>
      <w:r>
        <w:rPr>
          <w:vertAlign w:val="superscript"/>
        </w:rPr>
        <w:footnoteReference w:id="83"/>
      </w:r>
      <w:r>
        <w:rPr>
          <w:rFonts w:hint="eastAsia"/>
        </w:rPr>
        <w:t>。这些模型或定律及其所反映的行星运动的简单性，在天文学史上超出了前人的想象。“新的太阳系模型既有数学上之简明，又有美学上之优异。最重要的是，它呈现物理世界现实的准确图像。</w:t>
      </w:r>
      <w:r>
        <w:rPr>
          <w:rFonts w:ascii="宋体" w:hAnsi="宋体"/>
        </w:rPr>
        <w:t>”</w:t>
      </w:r>
      <w:r>
        <w:rPr>
          <w:vertAlign w:val="superscript"/>
        </w:rPr>
        <w:footnoteReference w:id="84"/>
      </w:r>
    </w:p>
    <w:p w14:paraId="6FD32AF4" w14:textId="77777777" w:rsidR="002326A0" w:rsidRDefault="002326A0" w:rsidP="002326A0">
      <w:pPr>
        <w:ind w:firstLine="436"/>
      </w:pPr>
      <w:r>
        <w:rPr>
          <w:rFonts w:hint="eastAsia"/>
        </w:rPr>
        <w:t>应该知道，受历史条件的限制，开普勒不可能完全明确天体运动的动力。这种状况在《宇宙的奥秘》这本书中有所体现，在该书中，开普勒提出“太阳天国辐射出来的动力”这一概念，他称为“活的灵魂”</w:t>
      </w:r>
      <w:r>
        <w:rPr>
          <w:rFonts w:ascii="宋体" w:hAnsi="宋体" w:hint="eastAsia"/>
        </w:rPr>
        <w:t>(</w:t>
      </w:r>
      <w:r>
        <w:t xml:space="preserve">anima </w:t>
      </w:r>
      <w:proofErr w:type="spellStart"/>
      <w:r>
        <w:t>motrix</w:t>
      </w:r>
      <w:proofErr w:type="spellEnd"/>
      <w:r>
        <w:rPr>
          <w:rFonts w:hint="eastAsia"/>
        </w:rPr>
        <w:t>或</w:t>
      </w:r>
      <w:r>
        <w:t>motive soul</w:t>
      </w:r>
      <w:r>
        <w:rPr>
          <w:rFonts w:ascii="宋体" w:hAnsi="宋体" w:hint="eastAsia"/>
        </w:rPr>
        <w:t>)</w:t>
      </w:r>
      <w:r>
        <w:t>。</w:t>
      </w:r>
      <w:r>
        <w:rPr>
          <w:rFonts w:hint="eastAsia"/>
        </w:rPr>
        <w:t>这是一个充满泛灵论</w:t>
      </w:r>
      <w:r>
        <w:rPr>
          <w:rFonts w:ascii="宋体" w:hAnsi="宋体" w:hint="eastAsia"/>
        </w:rPr>
        <w:t>(</w:t>
      </w:r>
      <w:r>
        <w:rPr>
          <w:rFonts w:hint="eastAsia"/>
        </w:rPr>
        <w:t>生机论</w:t>
      </w:r>
      <w:r>
        <w:rPr>
          <w:rFonts w:ascii="宋体" w:hAnsi="宋体" w:hint="eastAsia"/>
        </w:rPr>
        <w:t>)</w:t>
      </w:r>
      <w:r>
        <w:rPr>
          <w:rFonts w:hint="eastAsia"/>
        </w:rPr>
        <w:t>气息的词，表示太阳驱动力既有物理上的自然特点</w:t>
      </w:r>
      <w:r>
        <w:rPr>
          <w:rFonts w:asciiTheme="minorEastAsia" w:hAnsiTheme="minorEastAsia"/>
          <w:spacing w:val="-8"/>
        </w:rPr>
        <w:t>—</w:t>
      </w:r>
      <w:r>
        <w:rPr>
          <w:rFonts w:asciiTheme="minorEastAsia" w:hAnsiTheme="minorEastAsia"/>
        </w:rPr>
        <w:t>—</w:t>
      </w:r>
      <w:r>
        <w:rPr>
          <w:rFonts w:hint="eastAsia"/>
        </w:rPr>
        <w:t>物质性，又具有某种原型的神性</w:t>
      </w:r>
      <w:r>
        <w:rPr>
          <w:rFonts w:asciiTheme="minorEastAsia" w:hAnsiTheme="minorEastAsia"/>
          <w:spacing w:val="-8"/>
        </w:rPr>
        <w:t>—</w:t>
      </w:r>
      <w:r>
        <w:rPr>
          <w:rFonts w:asciiTheme="minorEastAsia" w:hAnsiTheme="minorEastAsia"/>
        </w:rPr>
        <w:t>—</w:t>
      </w:r>
      <w:r>
        <w:rPr>
          <w:rFonts w:hint="eastAsia"/>
        </w:rPr>
        <w:t>精神性。在</w:t>
      </w:r>
      <w:r>
        <w:t>1</w:t>
      </w:r>
      <w:r>
        <w:rPr>
          <w:rFonts w:hint="eastAsia"/>
        </w:rPr>
        <w:t>6</w:t>
      </w:r>
      <w:r>
        <w:t>09</w:t>
      </w:r>
      <w:r>
        <w:rPr>
          <w:rFonts w:hint="eastAsia"/>
        </w:rPr>
        <w:t>年出版的《新天文学》中宣布的行星运动第一定律和第二定律，都是建立在与生机论有关的物理学假设的基础上的。该书的副标题强调了书中一再重复的主题：“基于新天文学或天体物理学的起因，根据贵族第谷的观测，通过对火星运动的评注而给出。”</w:t>
      </w:r>
      <w:r>
        <w:rPr>
          <w:rStyle w:val="ac"/>
          <w:rFonts w:hint="eastAsia"/>
          <w:bCs/>
          <w:szCs w:val="21"/>
        </w:rPr>
        <w:footnoteReference w:id="85"/>
      </w:r>
      <w:r>
        <w:rPr>
          <w:rFonts w:hint="eastAsia"/>
        </w:rPr>
        <w:t>在</w:t>
      </w:r>
      <w:r>
        <w:t>1621</w:t>
      </w:r>
      <w:r>
        <w:rPr>
          <w:rFonts w:hint="eastAsia"/>
        </w:rPr>
        <w:t>年，当他准备《宇宙的奥秘》第二版时，加了一个脚注：“如果你用‘力’</w:t>
      </w:r>
      <w:r>
        <w:rPr>
          <w:rFonts w:ascii="宋体" w:hAnsi="宋体" w:hint="eastAsia"/>
        </w:rPr>
        <w:t>(</w:t>
      </w:r>
      <w:r>
        <w:t>vis</w:t>
      </w:r>
      <w:r>
        <w:rPr>
          <w:rFonts w:ascii="宋体" w:hAnsi="宋体" w:hint="eastAsia"/>
        </w:rPr>
        <w:t>)</w:t>
      </w:r>
      <w:r>
        <w:rPr>
          <w:rFonts w:hint="eastAsia"/>
        </w:rPr>
        <w:t>这个词取代‘灵魂’</w:t>
      </w:r>
      <w:r>
        <w:rPr>
          <w:rFonts w:ascii="宋体" w:hAnsi="宋体" w:hint="eastAsia"/>
        </w:rPr>
        <w:t>(</w:t>
      </w:r>
      <w:r>
        <w:rPr>
          <w:rFonts w:hint="eastAsia"/>
        </w:rPr>
        <w:t>a</w:t>
      </w:r>
      <w:r>
        <w:t>nima</w:t>
      </w:r>
      <w:r>
        <w:rPr>
          <w:rFonts w:ascii="宋体" w:hAnsi="宋体" w:hint="eastAsia"/>
        </w:rPr>
        <w:t>)</w:t>
      </w:r>
      <w:r>
        <w:rPr>
          <w:rFonts w:hint="eastAsia"/>
        </w:rPr>
        <w:t>，你便拥有了《火星评注》</w:t>
      </w:r>
      <w:r>
        <w:rPr>
          <w:rFonts w:ascii="宋体" w:hAnsi="宋体" w:hint="eastAsia"/>
        </w:rPr>
        <w:t>(</w:t>
      </w:r>
      <w:r>
        <w:rPr>
          <w:rFonts w:hint="eastAsia"/>
        </w:rPr>
        <w:t>即《新天文学》</w:t>
      </w:r>
      <w:r>
        <w:rPr>
          <w:rFonts w:ascii="宋体" w:hAnsi="宋体" w:hint="eastAsia"/>
        </w:rPr>
        <w:t>)</w:t>
      </w:r>
      <w:r>
        <w:rPr>
          <w:rFonts w:hint="eastAsia"/>
        </w:rPr>
        <w:t>中的物理学所基于的原则。因为我以前深受尤里乌斯·凯萨·斯卡利格</w:t>
      </w:r>
      <w:r>
        <w:rPr>
          <w:rFonts w:ascii="宋体" w:hAnsi="宋体" w:hint="eastAsia"/>
        </w:rPr>
        <w:t>(</w:t>
      </w:r>
      <w:r>
        <w:rPr>
          <w:rFonts w:hint="eastAsia"/>
        </w:rPr>
        <w:t>Julius</w:t>
      </w:r>
      <w:r>
        <w:t xml:space="preserve"> </w:t>
      </w:r>
      <w:r>
        <w:rPr>
          <w:rFonts w:hint="eastAsia"/>
        </w:rPr>
        <w:t xml:space="preserve">Caesar </w:t>
      </w:r>
      <w:r>
        <w:t>Scaliger</w:t>
      </w:r>
      <w:r>
        <w:rPr>
          <w:rFonts w:hint="eastAsia"/>
        </w:rPr>
        <w:t>，</w:t>
      </w:r>
      <w:r>
        <w:rPr>
          <w:rFonts w:hint="eastAsia"/>
        </w:rPr>
        <w:t>1484</w:t>
      </w:r>
      <w:r>
        <w:rPr>
          <w:rFonts w:hint="eastAsia"/>
        </w:rPr>
        <w:t>—</w:t>
      </w:r>
      <w:r>
        <w:rPr>
          <w:rFonts w:hint="eastAsia"/>
        </w:rPr>
        <w:t>1558</w:t>
      </w:r>
      <w:r>
        <w:rPr>
          <w:rFonts w:ascii="宋体" w:hAnsi="宋体" w:hint="eastAsia"/>
        </w:rPr>
        <w:t>)</w:t>
      </w:r>
      <w:r>
        <w:rPr>
          <w:rFonts w:hint="eastAsia"/>
        </w:rPr>
        <w:t>关于致动灵智</w:t>
      </w:r>
      <w:r>
        <w:rPr>
          <w:rFonts w:ascii="宋体" w:hAnsi="宋体" w:hint="eastAsia"/>
        </w:rPr>
        <w:t>(</w:t>
      </w:r>
      <w:r>
        <w:t>motive intelligences</w:t>
      </w:r>
      <w:r>
        <w:rPr>
          <w:rFonts w:ascii="宋体" w:hAnsi="宋体" w:hint="eastAsia"/>
        </w:rPr>
        <w:t>)</w:t>
      </w:r>
      <w:r>
        <w:rPr>
          <w:rFonts w:hint="eastAsia"/>
        </w:rPr>
        <w:t>学说的影响，坚信推动行星运动的原因是一个灵魂。但是当我认识到随着与太阳的距离的增加，这种动因会像太阳光的衰弱一样逐渐变弱时，我推断这种力可能是物理的。”</w:t>
      </w:r>
      <w:r>
        <w:rPr>
          <w:rStyle w:val="ac"/>
          <w:bCs/>
          <w:szCs w:val="21"/>
        </w:rPr>
        <w:footnoteReference w:id="86"/>
      </w:r>
    </w:p>
    <w:p w14:paraId="1323D0D3" w14:textId="77777777" w:rsidR="002326A0" w:rsidRDefault="002326A0" w:rsidP="002326A0">
      <w:pPr>
        <w:ind w:firstLine="436"/>
      </w:pPr>
      <w:r>
        <w:rPr>
          <w:rFonts w:hint="eastAsia"/>
        </w:rPr>
        <w:t>由此可见，对于天球运动的原因，开普勒刚开始认为是灵魂，后来就部分否定泛灵论自然观，转向“力”，逐渐产生了宇宙是一部机器的思想萌芽。“他提出，在物理学的处理中，灵魂</w:t>
      </w:r>
      <w:r>
        <w:rPr>
          <w:rFonts w:ascii="宋体" w:hAnsi="宋体" w:hint="eastAsia"/>
        </w:rPr>
        <w:t>(</w:t>
      </w:r>
      <w:r>
        <w:t>anima</w:t>
      </w:r>
      <w:r>
        <w:rPr>
          <w:rFonts w:ascii="宋体" w:hAnsi="宋体" w:hint="eastAsia"/>
        </w:rPr>
        <w:t>)</w:t>
      </w:r>
      <w:r>
        <w:rPr>
          <w:rFonts w:hint="eastAsia"/>
        </w:rPr>
        <w:t>这个词应当用力</w:t>
      </w:r>
      <w:r>
        <w:rPr>
          <w:rFonts w:ascii="宋体" w:hAnsi="宋体" w:hint="eastAsia"/>
        </w:rPr>
        <w:t>(</w:t>
      </w:r>
      <w:r>
        <w:t>vis</w:t>
      </w:r>
      <w:r>
        <w:rPr>
          <w:rFonts w:ascii="宋体" w:hAnsi="宋体" w:hint="eastAsia"/>
        </w:rPr>
        <w:t>)</w:t>
      </w:r>
      <w:r>
        <w:rPr>
          <w:rFonts w:hint="eastAsia"/>
        </w:rPr>
        <w:t>这个词来代替，换句话说，自身是量的并且产生量的变化的机械能的概念，应该取代产生质变的活力能的概念。”</w:t>
      </w:r>
      <w:r>
        <w:rPr>
          <w:rStyle w:val="ac"/>
          <w:bCs/>
          <w:szCs w:val="21"/>
        </w:rPr>
        <w:footnoteReference w:id="87"/>
      </w:r>
      <w:r>
        <w:rPr>
          <w:rFonts w:hint="eastAsia"/>
        </w:rPr>
        <w:t>“</w:t>
      </w:r>
      <w:r>
        <w:rPr>
          <w:rFonts w:hint="eastAsia"/>
        </w:rPr>
        <w:t>1605</w:t>
      </w:r>
      <w:r>
        <w:rPr>
          <w:rFonts w:hint="eastAsia"/>
        </w:rPr>
        <w:t>年，德国天文学家开普勒宣称他改宗不再信仰行星运动的‘动力因’</w:t>
      </w:r>
      <w:r>
        <w:rPr>
          <w:rFonts w:ascii="宋体" w:hAnsi="宋体" w:hint="eastAsia"/>
        </w:rPr>
        <w:t>(</w:t>
      </w:r>
      <w:r>
        <w:rPr>
          <w:rFonts w:hint="eastAsia"/>
        </w:rPr>
        <w:t>the motor cause</w:t>
      </w:r>
      <w:r>
        <w:rPr>
          <w:rFonts w:ascii="宋体" w:hAnsi="宋体" w:hint="eastAsia"/>
        </w:rPr>
        <w:t>)</w:t>
      </w:r>
      <w:r>
        <w:rPr>
          <w:rFonts w:hint="eastAsia"/>
        </w:rPr>
        <w:t>‘是一个灵魂’：‘我正忙于物理因的研究。在这项研究中，我的目的是展示宇宙机器并不类似于一个神性的生命存在，而是类似于一座时钟。’”</w:t>
      </w:r>
      <w:r>
        <w:rPr>
          <w:rStyle w:val="ac"/>
          <w:bCs/>
          <w:szCs w:val="21"/>
        </w:rPr>
        <w:footnoteReference w:id="88"/>
      </w:r>
      <w:r>
        <w:rPr>
          <w:rFonts w:hint="eastAsia"/>
        </w:rPr>
        <w:t>开普勒的思想发展预示着</w:t>
      </w:r>
      <w:r>
        <w:t>17</w:t>
      </w:r>
      <w:r>
        <w:rPr>
          <w:rFonts w:hint="eastAsia"/>
        </w:rPr>
        <w:t>世纪科学的进程</w:t>
      </w:r>
      <w:r>
        <w:rPr>
          <w:rFonts w:asciiTheme="minorEastAsia" w:hAnsiTheme="minorEastAsia"/>
          <w:spacing w:val="-8"/>
        </w:rPr>
        <w:t>—</w:t>
      </w:r>
      <w:r>
        <w:rPr>
          <w:rFonts w:asciiTheme="minorEastAsia" w:hAnsiTheme="minorEastAsia"/>
        </w:rPr>
        <w:t>—</w:t>
      </w:r>
      <w:r>
        <w:rPr>
          <w:rFonts w:hint="eastAsia"/>
        </w:rPr>
        <w:t>从活的灵魂转变到</w:t>
      </w:r>
      <w:r>
        <w:rPr>
          <w:rFonts w:hint="eastAsia"/>
        </w:rPr>
        <w:lastRenderedPageBreak/>
        <w:t>力，</w:t>
      </w:r>
      <w:proofErr w:type="gramStart"/>
      <w:r>
        <w:rPr>
          <w:rFonts w:hint="eastAsia"/>
        </w:rPr>
        <w:t>从泛灵论转变</w:t>
      </w:r>
      <w:proofErr w:type="gramEnd"/>
      <w:r>
        <w:rPr>
          <w:rFonts w:hint="eastAsia"/>
        </w:rPr>
        <w:t>到机械论。他说：“我沉迷于物理因的探索。我如此这般的目的是要表明天体机器不能被看作神性的有机体，而应该被看作时钟机器……因为，几乎所有各部分的运动都是靠单一的、简单的磁力方式实现的，这一点就如同时钟一样，所有的运动都只需要通过简单的重力来驱动。而且，我还要展现，这种物理的观念要通过计算和几何来表述。”</w:t>
      </w:r>
      <w:r>
        <w:rPr>
          <w:rStyle w:val="ac"/>
        </w:rPr>
        <w:footnoteReference w:id="89"/>
      </w:r>
    </w:p>
    <w:p w14:paraId="600EDDA1" w14:textId="77777777" w:rsidR="002326A0" w:rsidRDefault="002326A0" w:rsidP="002326A0">
      <w:pPr>
        <w:ind w:firstLine="436"/>
      </w:pPr>
      <w:r>
        <w:rPr>
          <w:rFonts w:hint="eastAsia"/>
        </w:rPr>
        <w:t>这种自然观的转变意义是重大的，它使得开普勒把吉尔伯特对磁性的解释当作一种模式，来解释那种可能在绕太阳轨道上驱动行星运动的力，并进而将对世界真实数学结构的揭示与对真实物理原因的探求紧密关联在了一起。结果导致：“在他那里我们可以看到，一种以地界力学原理为基础的天界力学开始取代对天界的纯粹运动学处理。现在，天文学试图理解控制行星运动的力，而不再是对圆的操纵，圆曾被认为表达了天界这个独立领域的完美和不朽。”</w:t>
      </w:r>
      <w:r>
        <w:rPr>
          <w:rStyle w:val="ac"/>
          <w:bCs/>
          <w:szCs w:val="21"/>
        </w:rPr>
        <w:footnoteReference w:id="90"/>
      </w:r>
      <w:r>
        <w:rPr>
          <w:rFonts w:hint="eastAsia"/>
        </w:rPr>
        <w:t>“与哥白尼不同，开普勒将新颖的动力学论据加进了其运动学研究中。在此，与哥白尼的不同还在于，太阳不再被看作是处于运动学的非正圆心点的没有物理学功能的东西，而是被看作行星运动的动力因。新的任务也就是要从数学上来确定这些力。开普勒用磁场进行的动力学解释，只是一次</w:t>
      </w:r>
      <w:r>
        <w:rPr>
          <w:rFonts w:ascii="宋体" w:hAnsi="宋体" w:hint="eastAsia"/>
        </w:rPr>
        <w:t>(</w:t>
      </w:r>
      <w:r>
        <w:rPr>
          <w:rFonts w:hint="eastAsia"/>
        </w:rPr>
        <w:t>不成功的</w:t>
      </w:r>
      <w:r>
        <w:rPr>
          <w:rFonts w:ascii="宋体" w:hAnsi="宋体" w:hint="eastAsia"/>
        </w:rPr>
        <w:t>)</w:t>
      </w:r>
      <w:r>
        <w:rPr>
          <w:rFonts w:hint="eastAsia"/>
        </w:rPr>
        <w:t>最初尝试。在后来的牛顿引力理论中才取得了成功。”</w:t>
      </w:r>
      <w:r>
        <w:rPr>
          <w:rStyle w:val="ac"/>
          <w:bCs/>
          <w:szCs w:val="21"/>
        </w:rPr>
        <w:footnoteReference w:id="91"/>
      </w:r>
      <w:r>
        <w:rPr>
          <w:rFonts w:hint="eastAsia"/>
        </w:rPr>
        <w:t>牛顿的万有引力定律就是在开普勒的第三定律的基础上建立起来的。</w:t>
      </w:r>
    </w:p>
    <w:p w14:paraId="3559656C" w14:textId="77777777" w:rsidR="002326A0" w:rsidRDefault="002326A0" w:rsidP="002326A0">
      <w:pPr>
        <w:ind w:firstLine="436"/>
      </w:pPr>
      <w:r>
        <w:rPr>
          <w:rFonts w:hint="eastAsia"/>
        </w:rPr>
        <w:t>由开普勒的科学历程可以看出，如果开普勒墨守新柏拉图主义的自然观，就不可能基于彗星的观察资料，进一步分析提出“开普勒第一定律”；如果开普勒坚信“万物有灵论”，就不能提出星球运动的“力”的动力概念，从而也不可能用“力”来分析天体运动，将天体运动作为动力问题来处理，进而提出“开普勒第二定律”和“开普勒第三定律”。有了这些定律，人们最终可以抛开并非作为上帝第一因的宇宙的灵魂和天性，以及抛弃所有过去编造的用来解释行星轨道的运行和规模的东西，如天球、本轮、偏心圆、偏心匀速点和灵魂，并最终用机械论的概念取代天球宇宙的概念。这些似乎是开普勒的最终目的，他在与朋友通信中就说：“我的目的是要证明，天空机器</w:t>
      </w:r>
      <w:r>
        <w:rPr>
          <w:rFonts w:ascii="宋体" w:hAnsi="宋体" w:hint="eastAsia"/>
        </w:rPr>
        <w:t>(</w:t>
      </w:r>
      <w:r>
        <w:t>heavenly machine</w:t>
      </w:r>
      <w:r>
        <w:rPr>
          <w:rFonts w:ascii="宋体" w:hAnsi="宋体" w:hint="eastAsia"/>
        </w:rPr>
        <w:t>)</w:t>
      </w:r>
      <w:r>
        <w:rPr>
          <w:rFonts w:hint="eastAsia"/>
        </w:rPr>
        <w:t>不是一种神圣的、活生生的东西，而是钟表。几乎所有钟表不同形式的运动都因为一个最简单的</w:t>
      </w:r>
      <w:r>
        <w:rPr>
          <w:rFonts w:hint="eastAsia"/>
          <w:lang w:val="it-IT"/>
        </w:rPr>
        <w:t>……</w:t>
      </w:r>
      <w:r>
        <w:rPr>
          <w:rFonts w:hint="eastAsia"/>
        </w:rPr>
        <w:t>重量</w:t>
      </w:r>
      <w:r>
        <w:rPr>
          <w:rFonts w:hint="eastAsia"/>
          <w:lang w:val="it-IT"/>
        </w:rPr>
        <w:t>……</w:t>
      </w:r>
      <w:r>
        <w:rPr>
          <w:rFonts w:hint="eastAsia"/>
        </w:rPr>
        <w:t>我还展示了如何给出这些物理原因的数值和几何表达。”</w:t>
      </w:r>
      <w:r>
        <w:rPr>
          <w:rStyle w:val="ac"/>
          <w:bCs/>
          <w:szCs w:val="21"/>
        </w:rPr>
        <w:footnoteReference w:id="92"/>
      </w:r>
    </w:p>
    <w:p w14:paraId="4194A458" w14:textId="77777777" w:rsidR="002326A0" w:rsidRDefault="002326A0" w:rsidP="002326A0">
      <w:pPr>
        <w:ind w:firstLine="436"/>
      </w:pPr>
      <w:r>
        <w:rPr>
          <w:rFonts w:hint="eastAsia"/>
        </w:rPr>
        <w:t>总之，如果开普勒没有在自然观上的变革以及尊重事实的严肃态度，他就不可能把对世界真实数学结构的揭示与对真实物理原因的探求紧密关联在一起，不可能将观察到的事实用于数学天文学的建构中。如此，他的思维就不仅是数学的，而且还是经验的；他的天文学就不仅是数学的天文学，而且还是物理的天文学，或者是“物理的数学天文学”。对他而言，重要的不是承认数学天文学的真理性，而是敢于将这种数学真理“认定”为一种现实世界的真理，并设法找到与数学天文学理论相符合的经验证据，从而建立了一种全新的物理的数学天文学。</w:t>
      </w:r>
    </w:p>
    <w:p w14:paraId="7E71A213" w14:textId="77777777" w:rsidR="002326A0" w:rsidRDefault="002326A0" w:rsidP="002326A0">
      <w:pPr>
        <w:ind w:firstLine="436"/>
      </w:pPr>
      <w:r>
        <w:rPr>
          <w:rFonts w:hint="eastAsia"/>
        </w:rPr>
        <w:t>这在科学发展的历史上是首次。它表明开普勒的研究已经开始进入到真正的近代</w:t>
      </w:r>
      <w:proofErr w:type="gramStart"/>
      <w:r>
        <w:rPr>
          <w:rFonts w:hint="eastAsia"/>
        </w:rPr>
        <w:t>科学领</w:t>
      </w:r>
      <w:proofErr w:type="gramEnd"/>
      <w:sdt>
        <w:sdtPr>
          <w:alias w:val="易错词检查"/>
          <w:id w:val="1151141"/>
        </w:sdtPr>
        <w:sdtContent>
          <w:bookmarkStart w:id="47" w:name="bkReivew1151141"/>
          <w:r>
            <w:t>地</w:t>
          </w:r>
          <w:bookmarkEnd w:id="47"/>
        </w:sdtContent>
      </w:sdt>
      <w:r>
        <w:rPr>
          <w:rFonts w:hint="eastAsia"/>
        </w:rPr>
        <w:t>。他第一次提出了天体动力学的问题，试图建立天体动力学，从物理基础上解释太阳结构的动力学原因。此后，科学就一直将天体运动作为力学问题来处理。他是第一个以数学公式表达物理定律并获得成功的</w:t>
      </w:r>
      <w:r>
        <w:t>人</w:t>
      </w:r>
      <w:r>
        <w:rPr>
          <w:rFonts w:hint="eastAsia"/>
        </w:rPr>
        <w:t>，彻底摆脱了托勒密繁杂的本轮</w:t>
      </w:r>
      <w:r>
        <w:rPr>
          <w:rFonts w:ascii="宋体" w:hAnsi="宋体" w:hint="eastAsia"/>
        </w:rPr>
        <w:t>-</w:t>
      </w:r>
      <w:r>
        <w:rPr>
          <w:rFonts w:hint="eastAsia"/>
        </w:rPr>
        <w:t>均轮宇宙体系，完善和简化了哥白尼日心说，使之更精确、更严密、更具有科学性，从而巩固了日心说在科学上的地</w:t>
      </w:r>
      <w:r>
        <w:rPr>
          <w:rFonts w:hint="eastAsia"/>
        </w:rPr>
        <w:lastRenderedPageBreak/>
        <w:t>位。他把数学论证与物理学的“因果推理”结合在一起，这对经典力学体系的建立起到了重要的启发作用。</w:t>
      </w:r>
    </w:p>
    <w:p w14:paraId="6863B87F" w14:textId="77777777" w:rsidR="002326A0" w:rsidRDefault="002326A0" w:rsidP="002326A0">
      <w:pPr>
        <w:pStyle w:val="24"/>
        <w:spacing w:before="468" w:after="312"/>
      </w:pPr>
      <w:bookmarkStart w:id="48" w:name="_Toc82685216"/>
      <w:bookmarkStart w:id="49" w:name="_Toc50645964"/>
      <w:bookmarkStart w:id="50" w:name="_Toc100330602"/>
      <w:bookmarkStart w:id="51" w:name="_Toc50646008"/>
      <w:commentRangeStart w:id="52"/>
      <w:r>
        <w:rPr>
          <w:rFonts w:hint="eastAsia"/>
        </w:rPr>
        <w:t>三、伽利略：实现了数学的物理学思想</w:t>
      </w:r>
      <w:r>
        <w:rPr>
          <w:rStyle w:val="ac"/>
          <w:rFonts w:ascii="Times New Roman" w:eastAsia="宋体"/>
          <w:sz w:val="28"/>
          <w:szCs w:val="28"/>
        </w:rPr>
        <w:footnoteReference w:id="93"/>
      </w:r>
      <w:bookmarkStart w:id="53" w:name="pindex1499"/>
      <w:bookmarkEnd w:id="48"/>
      <w:bookmarkEnd w:id="49"/>
      <w:bookmarkEnd w:id="50"/>
      <w:bookmarkEnd w:id="51"/>
      <w:bookmarkEnd w:id="53"/>
      <w:commentRangeEnd w:id="52"/>
      <w:r w:rsidR="00FB317B">
        <w:rPr>
          <w:rStyle w:val="ad"/>
          <w:rFonts w:ascii="Times New Roman" w:eastAsia="宋体"/>
        </w:rPr>
        <w:commentReference w:id="52"/>
      </w:r>
    </w:p>
    <w:p w14:paraId="54A9DB3E" w14:textId="77777777" w:rsidR="002326A0" w:rsidRDefault="002326A0" w:rsidP="002326A0">
      <w:pPr>
        <w:ind w:firstLine="436"/>
      </w:pPr>
      <w:r>
        <w:rPr>
          <w:rFonts w:hint="eastAsia"/>
        </w:rPr>
        <w:t>与开普勒相比，伽利略</w:t>
      </w:r>
      <w:r>
        <w:rPr>
          <w:rFonts w:ascii="宋体" w:hAnsi="宋体" w:hint="eastAsia"/>
        </w:rPr>
        <w:t>(</w:t>
      </w:r>
      <w:r>
        <w:rPr>
          <w:rFonts w:hint="eastAsia"/>
        </w:rPr>
        <w:t>1564</w:t>
      </w:r>
      <w:r>
        <w:rPr>
          <w:rFonts w:hint="eastAsia"/>
        </w:rPr>
        <w:t>—</w:t>
      </w:r>
      <w:r>
        <w:rPr>
          <w:rFonts w:hint="eastAsia"/>
        </w:rPr>
        <w:t>1642</w:t>
      </w:r>
      <w:r>
        <w:rPr>
          <w:rFonts w:ascii="宋体" w:hAnsi="宋体" w:hint="eastAsia"/>
        </w:rPr>
        <w:t>)</w:t>
      </w:r>
      <w:r>
        <w:rPr>
          <w:rFonts w:hint="eastAsia"/>
        </w:rPr>
        <w:t>的思想和工作就更有意义了。在科学史上，伽利略可以被看作是在科学实践中建立科学方法、打开科学大门的第一人。他不墨守成规，不盲目迷信，而是向自然学习，把实验方法与数学方法结合起来，运用实验</w:t>
      </w:r>
      <w:r>
        <w:rPr>
          <w:rFonts w:ascii="宋体" w:hAnsi="宋体" w:hint="eastAsia"/>
        </w:rPr>
        <w:t>(</w:t>
      </w:r>
      <w:r>
        <w:rPr>
          <w:rFonts w:hint="eastAsia"/>
        </w:rPr>
        <w:t>包括理想实验和测量</w:t>
      </w:r>
      <w:r>
        <w:rPr>
          <w:rFonts w:ascii="宋体" w:hAnsi="宋体" w:hint="eastAsia"/>
        </w:rPr>
        <w:t>)</w:t>
      </w:r>
      <w:r>
        <w:rPr>
          <w:rFonts w:hint="eastAsia"/>
        </w:rPr>
        <w:t>，对自然进行直接的经验研究，用数学表达式描述事物的运动状态。法国著名科学史学家</w:t>
      </w:r>
      <w:r>
        <w:rPr>
          <w:rFonts w:hint="eastAsia"/>
        </w:rPr>
        <w:t xml:space="preserve">A. </w:t>
      </w:r>
      <w:r>
        <w:rPr>
          <w:rFonts w:hint="eastAsia"/>
        </w:rPr>
        <w:t>柯依列</w:t>
      </w:r>
      <w:r>
        <w:rPr>
          <w:rStyle w:val="ac"/>
          <w:bCs/>
          <w:szCs w:val="21"/>
        </w:rPr>
        <w:footnoteReference w:id="94"/>
      </w:r>
      <w:r>
        <w:rPr>
          <w:rFonts w:hint="eastAsia"/>
        </w:rPr>
        <w:t>在《伽利略研究》一书中是这样评价伽利略的：“历史学传统将伽利略视为‘经典科学之父’，不管怎么说，这种观点不无道理。因为，正是在伽利略的著作中</w:t>
      </w:r>
      <w:r>
        <w:rPr>
          <w:rFonts w:ascii="宋体" w:hAnsi="宋体" w:hint="eastAsia"/>
        </w:rPr>
        <w:t>(</w:t>
      </w:r>
      <w:r>
        <w:rPr>
          <w:rFonts w:hint="eastAsia"/>
        </w:rPr>
        <w:t>而不是在笛卡尔的著作中</w:t>
      </w:r>
      <w:r>
        <w:rPr>
          <w:rFonts w:ascii="宋体" w:hAnsi="宋体" w:hint="eastAsia"/>
        </w:rPr>
        <w:t>)</w:t>
      </w:r>
      <w:r>
        <w:rPr>
          <w:rFonts w:hint="eastAsia"/>
        </w:rPr>
        <w:t>，人类思想史第一次发展出了数学物理学的观念，或者更确切地说，是将物理学</w:t>
      </w:r>
      <w:sdt>
        <w:sdtPr>
          <w:alias w:val="易错词检查"/>
          <w:id w:val="1180323"/>
        </w:sdtPr>
        <w:sdtContent>
          <w:bookmarkStart w:id="54" w:name="bkReivew1180323"/>
          <w:proofErr w:type="gramStart"/>
          <w:r>
            <w:rPr>
              <w:rFonts w:hint="eastAsia"/>
            </w:rPr>
            <w:t>数学化</w:t>
          </w:r>
          <w:bookmarkEnd w:id="54"/>
          <w:proofErr w:type="gramEnd"/>
        </w:sdtContent>
      </w:sdt>
      <w:r>
        <w:rPr>
          <w:rFonts w:hint="eastAsia"/>
        </w:rPr>
        <w:t>的观念。”</w:t>
      </w:r>
      <w:r>
        <w:rPr>
          <w:rStyle w:val="ac"/>
          <w:bCs/>
          <w:szCs w:val="21"/>
        </w:rPr>
        <w:footnoteReference w:id="95"/>
      </w:r>
    </w:p>
    <w:p w14:paraId="134CC413" w14:textId="77777777" w:rsidR="002326A0" w:rsidRDefault="002326A0" w:rsidP="002326A0">
      <w:pPr>
        <w:ind w:firstLine="436"/>
      </w:pPr>
      <w:r>
        <w:rPr>
          <w:rFonts w:hint="eastAsia"/>
        </w:rPr>
        <w:t>这种对伽利略的评价是恰当的。问题是，伽利略是如何实现物理学</w:t>
      </w:r>
      <w:sdt>
        <w:sdtPr>
          <w:alias w:val="易错词检查"/>
          <w:id w:val="170205"/>
        </w:sdtPr>
        <w:sdtContent>
          <w:bookmarkStart w:id="55" w:name="bkReivew170205"/>
          <w:proofErr w:type="gramStart"/>
          <w:r>
            <w:rPr>
              <w:rFonts w:hint="eastAsia"/>
            </w:rPr>
            <w:t>数学化</w:t>
          </w:r>
          <w:bookmarkEnd w:id="55"/>
          <w:proofErr w:type="gramEnd"/>
        </w:sdtContent>
      </w:sdt>
      <w:r>
        <w:rPr>
          <w:rFonts w:hint="eastAsia"/>
        </w:rPr>
        <w:t>的思想的呢？这与他对亚里士多德思想的反思批判，对柏拉图主义的超越，是分不开的。</w:t>
      </w:r>
    </w:p>
    <w:p w14:paraId="030ACB9F" w14:textId="77777777" w:rsidR="002326A0" w:rsidRDefault="002326A0" w:rsidP="002326A0">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伽利略物理学</w:t>
      </w:r>
      <w:sdt>
        <w:sdtPr>
          <w:alias w:val="易错词检查"/>
          <w:id w:val="2183133"/>
        </w:sdtPr>
        <w:sdtContent>
          <w:bookmarkStart w:id="56" w:name="bkReivew2183133"/>
          <w:proofErr w:type="gramStart"/>
          <w:r>
            <w:rPr>
              <w:rFonts w:hint="eastAsia"/>
            </w:rPr>
            <w:t>数学化</w:t>
          </w:r>
          <w:bookmarkEnd w:id="56"/>
          <w:proofErr w:type="gramEnd"/>
        </w:sdtContent>
      </w:sdt>
      <w:r>
        <w:rPr>
          <w:rFonts w:hint="eastAsia"/>
        </w:rPr>
        <w:t>面临的哲学诘难</w:t>
      </w:r>
      <w:bookmarkStart w:id="57" w:name="pindex1502"/>
      <w:bookmarkEnd w:id="57"/>
    </w:p>
    <w:p w14:paraId="50324783" w14:textId="77777777" w:rsidR="002326A0" w:rsidRDefault="002326A0" w:rsidP="002326A0">
      <w:pPr>
        <w:ind w:firstLine="436"/>
      </w:pPr>
      <w:r>
        <w:rPr>
          <w:rFonts w:hint="eastAsia"/>
        </w:rPr>
        <w:t>伽利略所处时代是文艺复兴时期的后期，面对的是亚里士多德派物理学</w:t>
      </w:r>
      <w:r>
        <w:rPr>
          <w:rFonts w:hint="eastAsia"/>
          <w:spacing w:val="-2"/>
        </w:rPr>
        <w:t>以及由此引申出来的冲力物理学。它们都是以亚里士多德自然哲学为基础的，拒绝数学方法的应用，由此导致的结果是，“亚里士多德学派的物理学模仿了生物学，所使用的解释范畴也与通常用以理解生命体的解释范畴相类似”</w:t>
      </w:r>
      <w:r>
        <w:rPr>
          <w:rStyle w:val="ac"/>
          <w:bCs/>
          <w:spacing w:val="-2"/>
          <w:szCs w:val="21"/>
        </w:rPr>
        <w:footnoteReference w:id="96"/>
      </w:r>
      <w:r>
        <w:rPr>
          <w:rFonts w:hint="eastAsia"/>
          <w:spacing w:val="-2"/>
        </w:rPr>
        <w:t>。</w:t>
      </w:r>
      <w:r>
        <w:rPr>
          <w:rFonts w:hint="eastAsia"/>
        </w:rPr>
        <w:t>亚里士多德的物理学虽然也重视经验方法，是感性经验物理学，但是，它不是要建立一个描述物理世界的形式系统，而是要从概念上解释物理现象的所以然，它的全部任务就是制定主要范畴</w:t>
      </w:r>
      <w:r>
        <w:rPr>
          <w:rFonts w:ascii="宋体" w:hAnsi="宋体" w:hint="eastAsia"/>
        </w:rPr>
        <w:t>(</w:t>
      </w:r>
      <w:r>
        <w:rPr>
          <w:rFonts w:hint="eastAsia"/>
        </w:rPr>
        <w:t>自然的、强制的、直线的、圆周的</w:t>
      </w:r>
      <w:r>
        <w:rPr>
          <w:rFonts w:ascii="宋体" w:hAnsi="宋体" w:hint="eastAsia"/>
        </w:rPr>
        <w:t>)</w:t>
      </w:r>
      <w:r>
        <w:rPr>
          <w:rFonts w:hint="eastAsia"/>
        </w:rPr>
        <w:t>，从内在目的论描述其定性的和抽象的普遍特征的根源。</w:t>
      </w:r>
      <w:proofErr w:type="gramStart"/>
      <w:r>
        <w:rPr>
          <w:rFonts w:hint="eastAsia"/>
        </w:rPr>
        <w:t>“</w:t>
      </w:r>
      <w:proofErr w:type="gramEnd"/>
      <w:r>
        <w:rPr>
          <w:rFonts w:hint="eastAsia"/>
        </w:rPr>
        <w:t>正是在这种意义上，在科学革命的前夕，传统物理学有一个人性化的特征。对于通常解释石头如何运动和我们如何运动来说，两者范畴的基本特征被认为是相似的。正因为如此，一个人可以自由地谈到这种</w:t>
      </w:r>
      <w:sdt>
        <w:sdtPr>
          <w:alias w:val="标点符号检查"/>
          <w:id w:val="3022556"/>
        </w:sdtPr>
        <w:sdtContent>
          <w:bookmarkStart w:id="59" w:name="bkReivew3022556"/>
          <w:r>
            <w:rPr>
              <w:rFonts w:hint="eastAsia"/>
              <w:color w:val="0066FF"/>
            </w:rPr>
            <w:t>“</w:t>
          </w:r>
          <w:bookmarkEnd w:id="59"/>
        </w:sdtContent>
      </w:sdt>
      <w:r>
        <w:rPr>
          <w:rFonts w:hint="eastAsia"/>
        </w:rPr>
        <w:t>万物有灵</w:t>
      </w:r>
      <w:sdt>
        <w:sdtPr>
          <w:alias w:val="标点符号检查"/>
          <w:id w:val="1172851"/>
        </w:sdtPr>
        <w:sdtContent>
          <w:bookmarkStart w:id="60" w:name="bkReivew1172851"/>
          <w:r>
            <w:rPr>
              <w:rFonts w:hint="eastAsia"/>
              <w:color w:val="0066FF"/>
            </w:rPr>
            <w:t>”</w:t>
          </w:r>
          <w:bookmarkEnd w:id="60"/>
        </w:sdtContent>
      </w:sdt>
      <w:r>
        <w:rPr>
          <w:rFonts w:ascii="宋体" w:hAnsi="宋体" w:hint="eastAsia"/>
        </w:rPr>
        <w:t>(</w:t>
      </w:r>
      <w:r>
        <w:rPr>
          <w:rFonts w:hint="eastAsia"/>
        </w:rPr>
        <w:t>animistic</w:t>
      </w:r>
      <w:r>
        <w:rPr>
          <w:rFonts w:ascii="宋体" w:hAnsi="宋体" w:hint="eastAsia"/>
        </w:rPr>
        <w:t>)</w:t>
      </w:r>
      <w:r>
        <w:rPr>
          <w:rFonts w:hint="eastAsia"/>
        </w:rPr>
        <w:t>的传统观点，给自然对象和活动赋予灵魂一类的属性</w:t>
      </w:r>
      <w:r>
        <w:rPr>
          <w:rFonts w:ascii="宋体" w:hAnsi="宋体" w:hint="eastAsia"/>
        </w:rPr>
        <w:t>(</w:t>
      </w:r>
      <w:r>
        <w:rPr>
          <w:rFonts w:hint="eastAsia"/>
        </w:rPr>
        <w:t>拉丁语</w:t>
      </w:r>
      <w:r>
        <w:rPr>
          <w:rFonts w:hint="eastAsia"/>
        </w:rPr>
        <w:t>anima</w:t>
      </w:r>
      <w:r>
        <w:rPr>
          <w:rFonts w:hint="eastAsia"/>
        </w:rPr>
        <w:t>就意味着灵魂</w:t>
      </w:r>
      <w:r>
        <w:rPr>
          <w:rFonts w:ascii="宋体" w:hAnsi="宋体" w:hint="eastAsia"/>
        </w:rPr>
        <w:t>)</w:t>
      </w:r>
      <w:r>
        <w:rPr>
          <w:rFonts w:hint="eastAsia"/>
        </w:rPr>
        <w:t>。</w:t>
      </w:r>
      <w:proofErr w:type="gramStart"/>
      <w:r>
        <w:rPr>
          <w:rFonts w:hint="eastAsia"/>
        </w:rPr>
        <w:t>”</w:t>
      </w:r>
      <w:proofErr w:type="gramEnd"/>
      <w:r>
        <w:rPr>
          <w:rStyle w:val="ac"/>
          <w:bCs/>
          <w:szCs w:val="21"/>
        </w:rPr>
        <w:footnoteReference w:id="97"/>
      </w:r>
      <w:r>
        <w:rPr>
          <w:rFonts w:hint="eastAsia"/>
        </w:rPr>
        <w:t>这是一种“质”的物理学，数学在其中的确没有用武之地。</w:t>
      </w:r>
    </w:p>
    <w:p w14:paraId="33EE41A3" w14:textId="77777777" w:rsidR="002326A0" w:rsidRDefault="002326A0" w:rsidP="002326A0">
      <w:pPr>
        <w:ind w:firstLine="436"/>
      </w:pPr>
      <w:r>
        <w:rPr>
          <w:rFonts w:hint="eastAsia"/>
        </w:rPr>
        <w:t>在这种情形下，要想将数学运用于物理对象中，就必须回答如下问题：自然的本质是亚里士多德的内在目的或“四因”吗？如果回答是肯定的，则数学方法对物理对象的探讨，是否真的不能反映事物运动的本质，或不能对事物运动进行本质原因方面的解释？如果回答是否定的，则还有必要将数学方法运用于物理对象的研究中吗？或者物理学的</w:t>
      </w:r>
      <w:sdt>
        <w:sdtPr>
          <w:alias w:val="易错词检查"/>
          <w:id w:val="1183114"/>
        </w:sdtPr>
        <w:sdtContent>
          <w:bookmarkStart w:id="62" w:name="bkReivew1183114"/>
          <w:proofErr w:type="gramStart"/>
          <w:r>
            <w:rPr>
              <w:rFonts w:hint="eastAsia"/>
            </w:rPr>
            <w:t>数学化</w:t>
          </w:r>
          <w:bookmarkEnd w:id="62"/>
          <w:proofErr w:type="gramEnd"/>
        </w:sdtContent>
      </w:sdt>
      <w:r>
        <w:rPr>
          <w:rFonts w:hint="eastAsia"/>
        </w:rPr>
        <w:t>还有价值吗？如果要进行物理学的</w:t>
      </w:r>
      <w:sdt>
        <w:sdtPr>
          <w:alias w:val="易错词检查"/>
          <w:id w:val="3141623"/>
        </w:sdtPr>
        <w:sdtContent>
          <w:bookmarkStart w:id="63" w:name="bkReivew3141623"/>
          <w:r>
            <w:rPr>
              <w:rFonts w:hint="eastAsia"/>
            </w:rPr>
            <w:t>数学化</w:t>
          </w:r>
          <w:bookmarkEnd w:id="63"/>
        </w:sdtContent>
      </w:sdt>
      <w:r>
        <w:rPr>
          <w:rFonts w:hint="eastAsia"/>
        </w:rPr>
        <w:t>，又要通过什么途径贯彻实施呢？这是伽利略物理学</w:t>
      </w:r>
      <w:sdt>
        <w:sdtPr>
          <w:alias w:val="易错词检查"/>
          <w:id w:val="1030526"/>
        </w:sdtPr>
        <w:sdtContent>
          <w:bookmarkStart w:id="64" w:name="bkReivew1030526"/>
          <w:proofErr w:type="gramStart"/>
          <w:r>
            <w:rPr>
              <w:rFonts w:hint="eastAsia"/>
            </w:rPr>
            <w:t>数学化</w:t>
          </w:r>
          <w:bookmarkEnd w:id="64"/>
          <w:proofErr w:type="gramEnd"/>
        </w:sdtContent>
      </w:sdt>
      <w:r>
        <w:rPr>
          <w:rFonts w:hint="eastAsia"/>
        </w:rPr>
        <w:t>所面对的第一个诘难。它表明，数学不能从本质上解释事物运动变化的原因，因此，将物理</w:t>
      </w:r>
      <w:r>
        <w:rPr>
          <w:rFonts w:hint="eastAsia"/>
        </w:rPr>
        <w:lastRenderedPageBreak/>
        <w:t>对象数学化并从数学的角度来认识它就没有必要。</w:t>
      </w:r>
    </w:p>
    <w:p w14:paraId="5658DAE9" w14:textId="77777777" w:rsidR="002326A0" w:rsidRDefault="002326A0" w:rsidP="002326A0">
      <w:pPr>
        <w:ind w:firstLine="436"/>
      </w:pPr>
      <w:r>
        <w:rPr>
          <w:rFonts w:hint="eastAsia"/>
        </w:rPr>
        <w:t>除此之外，伽利略还面临第二个诘难，这个</w:t>
      </w:r>
      <w:r>
        <w:t>诘难</w:t>
      </w:r>
      <w:r>
        <w:rPr>
          <w:rFonts w:hint="eastAsia"/>
        </w:rPr>
        <w:t>与柏拉图的理念论有关。在柏拉图的世界中，天体及其运动都是完美的，人们可以用数学方法进行天文学研究，从而创立了数学天文学。托勒密的“地心说”和哥白尼的“日心说”的创立，都是这一思想的体现。而在亚里士多德的世界中，天上的世界是完美的，地上的世界是有缺陷的、不完美的。亚</w:t>
      </w:r>
      <w:r>
        <w:t>里士多德学派者认为</w:t>
      </w:r>
      <w:r>
        <w:rPr>
          <w:rFonts w:hint="eastAsia"/>
        </w:rPr>
        <w:t>理想化的、完美的数学是不能够应用于以真实的、有缺陷的可感物体为对象的物理学中的。这是当时流行的亚</w:t>
      </w:r>
      <w:r>
        <w:t>里士多德</w:t>
      </w:r>
      <w:r>
        <w:rPr>
          <w:rFonts w:hint="eastAsia"/>
        </w:rPr>
        <w:t>派学者的观点。</w:t>
      </w:r>
    </w:p>
    <w:p w14:paraId="29D30E8A" w14:textId="77777777" w:rsidR="002326A0" w:rsidRDefault="002326A0" w:rsidP="002326A0">
      <w:pPr>
        <w:ind w:firstLine="436"/>
      </w:pPr>
      <w:r>
        <w:rPr>
          <w:rFonts w:hint="eastAsia"/>
        </w:rPr>
        <w:t>天上的世界与地上的世界真的不一致吗？天上的世界真的完美吗？不完美的地上世界真的不能运用数学来进行研究吗？这是伽利略物理学</w:t>
      </w:r>
      <w:sdt>
        <w:sdtPr>
          <w:alias w:val="易错词检查"/>
          <w:id w:val="2140144"/>
        </w:sdtPr>
        <w:sdtContent>
          <w:bookmarkStart w:id="65" w:name="bkReivew2140144"/>
          <w:proofErr w:type="gramStart"/>
          <w:r>
            <w:rPr>
              <w:rFonts w:hint="eastAsia"/>
            </w:rPr>
            <w:t>数学化</w:t>
          </w:r>
          <w:bookmarkEnd w:id="65"/>
          <w:proofErr w:type="gramEnd"/>
        </w:sdtContent>
      </w:sdt>
      <w:r>
        <w:rPr>
          <w:rFonts w:hint="eastAsia"/>
        </w:rPr>
        <w:t>必须面对的第二个诘难。它表明，要想将数学应用于地上的物理对象中，就必须打破天上世界和地上世界的二分，否则将数学运用到物理世界中就失去了它的本体论基础和认识论上的可能性。</w:t>
      </w:r>
    </w:p>
    <w:p w14:paraId="20E17B35" w14:textId="77777777" w:rsidR="002326A0" w:rsidRDefault="002326A0" w:rsidP="002326A0">
      <w:pPr>
        <w:ind w:firstLine="436"/>
        <w:rPr>
          <w:spacing w:val="-2"/>
        </w:rPr>
      </w:pPr>
      <w:r>
        <w:rPr>
          <w:rFonts w:hint="eastAsia"/>
        </w:rPr>
        <w:t>伽利略要实现物理学的</w:t>
      </w:r>
      <w:sdt>
        <w:sdtPr>
          <w:alias w:val="易错词检查"/>
          <w:id w:val="1083516"/>
        </w:sdtPr>
        <w:sdtContent>
          <w:bookmarkStart w:id="66" w:name="bkReivew1083516"/>
          <w:r>
            <w:rPr>
              <w:rFonts w:hint="eastAsia"/>
            </w:rPr>
            <w:t>数学化</w:t>
          </w:r>
          <w:bookmarkEnd w:id="66"/>
        </w:sdtContent>
      </w:sdt>
      <w:r>
        <w:rPr>
          <w:rFonts w:hint="eastAsia"/>
        </w:rPr>
        <w:t>，就必须面对上述哲学诘难</w:t>
      </w:r>
      <w:r>
        <w:rPr>
          <w:rFonts w:asciiTheme="minorEastAsia" w:hAnsiTheme="minorEastAsia"/>
          <w:spacing w:val="-8"/>
        </w:rPr>
        <w:t>—</w:t>
      </w:r>
      <w:r>
        <w:rPr>
          <w:rFonts w:asciiTheme="minorEastAsia" w:hAnsiTheme="minorEastAsia"/>
        </w:rPr>
        <w:t>—</w:t>
      </w:r>
      <w:r>
        <w:rPr>
          <w:rFonts w:hint="eastAsia"/>
        </w:rPr>
        <w:t>“以‘性质不可能数学化’以及‘从数学中不可能推导出运动’来反对将自然数学化的企图”</w:t>
      </w:r>
      <w:r>
        <w:rPr>
          <w:rStyle w:val="ac"/>
          <w:bCs/>
          <w:spacing w:val="-2"/>
          <w:szCs w:val="21"/>
        </w:rPr>
        <w:footnoteReference w:id="98"/>
      </w:r>
      <w:r>
        <w:rPr>
          <w:rFonts w:hint="eastAsia"/>
          <w:spacing w:val="-2"/>
        </w:rPr>
        <w:t>，进行一系列的哲学创新，为数学应用到物理学的研究中创造哲学条件。</w:t>
      </w:r>
    </w:p>
    <w:p w14:paraId="05406724" w14:textId="77777777" w:rsidR="002326A0" w:rsidRDefault="002326A0" w:rsidP="002326A0">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伽利略物理学</w:t>
      </w:r>
      <w:sdt>
        <w:sdtPr>
          <w:alias w:val="易错词检查"/>
          <w:id w:val="2110605"/>
        </w:sdtPr>
        <w:sdtContent>
          <w:bookmarkStart w:id="67" w:name="bkReivew2110605"/>
          <w:proofErr w:type="gramStart"/>
          <w:r>
            <w:rPr>
              <w:rFonts w:hint="eastAsia"/>
            </w:rPr>
            <w:t>数学化</w:t>
          </w:r>
          <w:bookmarkEnd w:id="67"/>
          <w:proofErr w:type="gramEnd"/>
        </w:sdtContent>
      </w:sdt>
      <w:r>
        <w:rPr>
          <w:rFonts w:hint="eastAsia"/>
        </w:rPr>
        <w:t>的本体论基础</w:t>
      </w:r>
      <w:bookmarkStart w:id="68" w:name="pindex1508"/>
      <w:bookmarkEnd w:id="68"/>
    </w:p>
    <w:p w14:paraId="12C17D1D" w14:textId="77777777" w:rsidR="002326A0" w:rsidRDefault="002326A0" w:rsidP="002326A0">
      <w:pPr>
        <w:ind w:firstLine="436"/>
        <w:rPr>
          <w:spacing w:val="-2"/>
        </w:rPr>
      </w:pPr>
      <w:r>
        <w:rPr>
          <w:rFonts w:hint="eastAsia"/>
        </w:rPr>
        <w:t>对于“伽利略为什么会应用数学方法于物理学的研究中”这一问题，很多人认为，根本原因在于伽利略坚持“自然的本质是数”这种观念。他们常常将伽利略在</w:t>
      </w:r>
      <w:r>
        <w:rPr>
          <w:rFonts w:hint="eastAsia"/>
        </w:rPr>
        <w:t>1610</w:t>
      </w:r>
      <w:r>
        <w:rPr>
          <w:rFonts w:hint="eastAsia"/>
        </w:rPr>
        <w:t>年说过的下面一段话作为证据：“哲学</w:t>
      </w:r>
      <w:r>
        <w:rPr>
          <w:rFonts w:ascii="宋体" w:hAnsi="宋体" w:hint="eastAsia"/>
        </w:rPr>
        <w:t>(</w:t>
      </w:r>
      <w:r>
        <w:rPr>
          <w:rFonts w:hint="eastAsia"/>
        </w:rPr>
        <w:t>自然</w:t>
      </w:r>
      <w:r>
        <w:rPr>
          <w:rFonts w:ascii="宋体" w:hAnsi="宋体" w:hint="eastAsia"/>
        </w:rPr>
        <w:t>)</w:t>
      </w:r>
      <w:r>
        <w:rPr>
          <w:rFonts w:hint="eastAsia"/>
        </w:rPr>
        <w:t>是写在那本永远在我们眼前的伟大书本里的</w:t>
      </w:r>
      <w:r>
        <w:rPr>
          <w:rFonts w:asciiTheme="minorEastAsia" w:hAnsiTheme="minorEastAsia"/>
          <w:spacing w:val="-8"/>
        </w:rPr>
        <w:t>—</w:t>
      </w:r>
      <w:r>
        <w:rPr>
          <w:rFonts w:asciiTheme="minorEastAsia" w:hAnsiTheme="minorEastAsia"/>
        </w:rPr>
        <w:t>—</w:t>
      </w:r>
      <w:r>
        <w:rPr>
          <w:rFonts w:hint="eastAsia"/>
        </w:rPr>
        <w:t>我指的是宇宙</w:t>
      </w:r>
      <w:r>
        <w:rPr>
          <w:rFonts w:asciiTheme="minorEastAsia" w:hAnsiTheme="minorEastAsia"/>
          <w:spacing w:val="-8"/>
        </w:rPr>
        <w:t>—</w:t>
      </w:r>
      <w:r>
        <w:rPr>
          <w:rFonts w:asciiTheme="minorEastAsia" w:hAnsiTheme="minorEastAsia"/>
        </w:rPr>
        <w:t>—</w:t>
      </w:r>
      <w:r>
        <w:rPr>
          <w:rFonts w:hint="eastAsia"/>
        </w:rPr>
        <w:t>但是，我们如果不</w:t>
      </w:r>
      <w:r>
        <w:rPr>
          <w:rFonts w:hint="eastAsia"/>
          <w:spacing w:val="2"/>
        </w:rPr>
        <w:t>先</w:t>
      </w:r>
      <w:r>
        <w:rPr>
          <w:rFonts w:hint="eastAsia"/>
          <w:spacing w:val="-2"/>
        </w:rPr>
        <w:t>学会书里所用的语言，掌握书里的符号，就不能了解它。这书是用数学语言写出的，符号是三角形、圆形和别的几何图像。没有它们的帮助，是连一个字也不会认识的；没有它们，人就在一个黑暗的迷宫里劳而无功地游荡着。”</w:t>
      </w:r>
      <w:r>
        <w:rPr>
          <w:rStyle w:val="ac"/>
          <w:bCs/>
          <w:spacing w:val="-2"/>
          <w:szCs w:val="21"/>
        </w:rPr>
        <w:footnoteReference w:id="99"/>
      </w:r>
    </w:p>
    <w:p w14:paraId="23E97B62" w14:textId="77777777" w:rsidR="002326A0" w:rsidRDefault="002326A0" w:rsidP="002326A0">
      <w:pPr>
        <w:ind w:firstLine="436"/>
      </w:pPr>
      <w:r>
        <w:rPr>
          <w:rFonts w:hint="eastAsia"/>
        </w:rPr>
        <w:t>但是，仔细审读这段话，伽利略并没有明确自然的本质是数，只是说“自然”这本书是用数学的语言写成的。这点造成在考察关于伽利略对待数学与自然的关系时，不同的人有不同的理解。</w:t>
      </w:r>
    </w:p>
    <w:p w14:paraId="4F2F1AC5" w14:textId="77777777" w:rsidR="002326A0" w:rsidRDefault="002326A0" w:rsidP="002326A0">
      <w:pPr>
        <w:ind w:firstLine="436"/>
      </w:pPr>
      <w:r>
        <w:rPr>
          <w:rFonts w:hint="eastAsia"/>
        </w:rPr>
        <w:t>第一种理解是本质主义的。这种理解能够追溯到毕达哥拉斯学派的信念和柏拉图主义的理想中。这是自然</w:t>
      </w:r>
      <w:sdt>
        <w:sdtPr>
          <w:alias w:val="易错词检查"/>
          <w:id w:val="2161435"/>
        </w:sdtPr>
        <w:sdtContent>
          <w:bookmarkStart w:id="69" w:name="bkReivew2161435"/>
          <w:proofErr w:type="gramStart"/>
          <w:r>
            <w:rPr>
              <w:rFonts w:hint="eastAsia"/>
            </w:rPr>
            <w:t>数学化</w:t>
          </w:r>
          <w:bookmarkEnd w:id="69"/>
          <w:proofErr w:type="gramEnd"/>
        </w:sdtContent>
      </w:sdt>
      <w:r>
        <w:rPr>
          <w:rFonts w:hint="eastAsia"/>
        </w:rPr>
        <w:t>的第一种形式，可以称为“数学本质论”，是人们比较偏爱的。照此</w:t>
      </w:r>
      <w:r>
        <w:t>，伽利略</w:t>
      </w:r>
      <w:r>
        <w:rPr>
          <w:rFonts w:hint="eastAsia"/>
        </w:rPr>
        <w:t>就</w:t>
      </w:r>
      <w:r>
        <w:t>深受当时柏拉图</w:t>
      </w:r>
      <w:r>
        <w:rPr>
          <w:rFonts w:ascii="宋体" w:hAnsi="宋体" w:hint="eastAsia"/>
        </w:rPr>
        <w:t>-</w:t>
      </w:r>
      <w:r>
        <w:t>毕达哥拉斯传统的影响，认为世界是完美化的按照数学建构的宇宙体系。</w:t>
      </w:r>
      <w:r>
        <w:rPr>
          <w:rFonts w:hint="eastAsia"/>
        </w:rPr>
        <w:t>伽利略的物理学的</w:t>
      </w:r>
      <w:sdt>
        <w:sdtPr>
          <w:alias w:val="易错词检查"/>
          <w:id w:val="12123"/>
        </w:sdtPr>
        <w:sdtContent>
          <w:bookmarkStart w:id="70" w:name="bkReivew12123"/>
          <w:proofErr w:type="gramStart"/>
          <w:r>
            <w:rPr>
              <w:rFonts w:hint="eastAsia"/>
            </w:rPr>
            <w:t>数学化</w:t>
          </w:r>
          <w:bookmarkEnd w:id="70"/>
          <w:proofErr w:type="gramEnd"/>
        </w:sdtContent>
      </w:sdt>
      <w:r>
        <w:rPr>
          <w:rFonts w:hint="eastAsia"/>
        </w:rPr>
        <w:t>就有了本质主义本体论的承诺，使</w:t>
      </w:r>
      <w:r>
        <w:t>得</w:t>
      </w:r>
      <w:r>
        <w:rPr>
          <w:rFonts w:hint="eastAsia"/>
        </w:rPr>
        <w:t>本体论与方法论相一致现象的描述与本质的探求是同步的。</w:t>
      </w:r>
    </w:p>
    <w:p w14:paraId="5D22CBEF" w14:textId="77777777" w:rsidR="002326A0" w:rsidRDefault="002326A0" w:rsidP="002326A0">
      <w:pPr>
        <w:ind w:firstLine="436"/>
      </w:pPr>
      <w:commentRangeStart w:id="71"/>
      <w:r>
        <w:rPr>
          <w:rFonts w:hint="eastAsia"/>
        </w:rPr>
        <w:t>第二种理解是科学实在论的。持有科学</w:t>
      </w:r>
      <w:r>
        <w:t>实在论的人们</w:t>
      </w:r>
      <w:r>
        <w:rPr>
          <w:rFonts w:hint="eastAsia"/>
        </w:rPr>
        <w:t>相信，写在“自然”这本书上的数学语言虽然不能反映事物的本质，但是确实是真实存在的，不是大自然的模型，也不是“拯救现象”的假说，而是存在于自然对象之中。这</w:t>
      </w:r>
      <w:r>
        <w:rPr>
          <w:rFonts w:hint="eastAsia"/>
          <w:spacing w:val="-2"/>
        </w:rPr>
        <w:t>是自然</w:t>
      </w:r>
      <w:sdt>
        <w:sdtPr>
          <w:alias w:val="易错词检查"/>
          <w:id w:val="2102851"/>
        </w:sdtPr>
        <w:sdtContent>
          <w:bookmarkStart w:id="72" w:name="bkReivew2102851"/>
          <w:proofErr w:type="gramStart"/>
          <w:r>
            <w:rPr>
              <w:rFonts w:hint="eastAsia"/>
              <w:spacing w:val="-2"/>
            </w:rPr>
            <w:t>数学化</w:t>
          </w:r>
          <w:bookmarkEnd w:id="72"/>
          <w:proofErr w:type="gramEnd"/>
        </w:sdtContent>
      </w:sdt>
      <w:r>
        <w:rPr>
          <w:rFonts w:hint="eastAsia"/>
          <w:spacing w:val="-2"/>
        </w:rPr>
        <w:t>的第二种形式，可以称为“数学实在论”。如此，伽利略相信“自然存在数学结构的方面”，由此将数学应用到自然中也就顺其自然了。</w:t>
      </w:r>
      <w:commentRangeEnd w:id="71"/>
      <w:r w:rsidR="00F9375E">
        <w:rPr>
          <w:rStyle w:val="ad"/>
        </w:rPr>
        <w:commentReference w:id="71"/>
      </w:r>
    </w:p>
    <w:p w14:paraId="1AF67DE5" w14:textId="77777777" w:rsidR="002326A0" w:rsidRDefault="002326A0" w:rsidP="002326A0">
      <w:pPr>
        <w:ind w:firstLine="436"/>
      </w:pPr>
      <w:r>
        <w:rPr>
          <w:rFonts w:hint="eastAsia"/>
        </w:rPr>
        <w:t>第三种理解是工具主义的。他们没有承诺自然的本质是数或认为自然存在数学结构的方面，只是表明物理学研究需要运用数学计算，即它没有对自然的数学化作本体论的承诺，只是对自然进行了</w:t>
      </w:r>
      <w:sdt>
        <w:sdtPr>
          <w:alias w:val="易错词检查"/>
          <w:id w:val="13153"/>
        </w:sdtPr>
        <w:sdtContent>
          <w:bookmarkStart w:id="73" w:name="bkReivew13153"/>
          <w:proofErr w:type="gramStart"/>
          <w:r>
            <w:rPr>
              <w:rFonts w:hint="eastAsia"/>
            </w:rPr>
            <w:t>数学化</w:t>
          </w:r>
          <w:bookmarkEnd w:id="73"/>
          <w:proofErr w:type="gramEnd"/>
        </w:sdtContent>
      </w:sdt>
      <w:r>
        <w:rPr>
          <w:rFonts w:hint="eastAsia"/>
        </w:rPr>
        <w:t>的处理或建构，可以称为“数学工具论”。这方面的典型代表是彼</w:t>
      </w:r>
      <w:r>
        <w:rPr>
          <w:rFonts w:hint="eastAsia"/>
        </w:rPr>
        <w:lastRenderedPageBreak/>
        <w:t>特</w:t>
      </w:r>
      <w:r>
        <w:rPr>
          <w:rFonts w:ascii="宋体" w:hAnsi="宋体" w:hint="eastAsia"/>
        </w:rPr>
        <w:t>(</w:t>
      </w:r>
      <w:r>
        <w:rPr>
          <w:rFonts w:hint="eastAsia"/>
        </w:rPr>
        <w:t xml:space="preserve">Joseph C. </w:t>
      </w:r>
      <w:r>
        <w:t>Pitt</w:t>
      </w:r>
      <w:r>
        <w:rPr>
          <w:rFonts w:ascii="宋体" w:hAnsi="宋体" w:hint="eastAsia"/>
        </w:rPr>
        <w:t>)</w:t>
      </w:r>
      <w:r>
        <w:rPr>
          <w:rFonts w:hint="eastAsia"/>
        </w:rPr>
        <w:t>。</w:t>
      </w:r>
      <w:r>
        <w:rPr>
          <w:rStyle w:val="ac"/>
          <w:bCs/>
          <w:szCs w:val="21"/>
        </w:rPr>
        <w:footnoteReference w:id="100"/>
      </w:r>
      <w:r>
        <w:rPr>
          <w:rFonts w:hint="eastAsia"/>
        </w:rPr>
        <w:t>按照这种</w:t>
      </w:r>
      <w:r>
        <w:t>理解</w:t>
      </w:r>
      <w:r>
        <w:rPr>
          <w:rFonts w:hint="eastAsia"/>
        </w:rPr>
        <w:t>，伽利略的物理学</w:t>
      </w:r>
      <w:sdt>
        <w:sdtPr>
          <w:alias w:val="易错词检查"/>
          <w:id w:val="3100344"/>
        </w:sdtPr>
        <w:sdtContent>
          <w:bookmarkStart w:id="74" w:name="bkReivew3100344"/>
          <w:proofErr w:type="gramStart"/>
          <w:r>
            <w:rPr>
              <w:rFonts w:hint="eastAsia"/>
            </w:rPr>
            <w:t>数学化</w:t>
          </w:r>
          <w:bookmarkEnd w:id="74"/>
          <w:proofErr w:type="gramEnd"/>
        </w:sdtContent>
      </w:sdt>
      <w:r>
        <w:rPr>
          <w:rFonts w:hint="eastAsia"/>
        </w:rPr>
        <w:t>也就成了工具主义的体现，对物理世界的认识只具有实用主义的特征，不具有本质的含义或实在论的真理性特征。</w:t>
      </w:r>
    </w:p>
    <w:p w14:paraId="7D488D82" w14:textId="77777777" w:rsidR="002326A0" w:rsidRDefault="002326A0" w:rsidP="002326A0">
      <w:pPr>
        <w:ind w:firstLine="436"/>
      </w:pPr>
      <w:r>
        <w:rPr>
          <w:rFonts w:hint="eastAsia"/>
        </w:rPr>
        <w:t>伽利略究竟持有什么样的自然的数学化观念呢？根据伽利略的科学实践，他悬置了对事物本质原因的探讨，似乎并没有承诺“自然的本质是数”。他认为，自然的真正</w:t>
      </w:r>
      <w:proofErr w:type="gramStart"/>
      <w:r>
        <w:rPr>
          <w:rFonts w:hint="eastAsia"/>
        </w:rPr>
        <w:t>和谐不</w:t>
      </w:r>
      <w:proofErr w:type="gramEnd"/>
      <w:r>
        <w:rPr>
          <w:rFonts w:hint="eastAsia"/>
        </w:rPr>
        <w:t>在于与数字的完全相合，而在于数字能够代表事物可以量化的物理特性。他试图用物理定律来表示事物间的关系，这是从毕达哥拉斯主义到物理学</w:t>
      </w:r>
      <w:sdt>
        <w:sdtPr>
          <w:alias w:val="易错词检查"/>
          <w:id w:val="1061003"/>
        </w:sdtPr>
        <w:sdtContent>
          <w:bookmarkStart w:id="75" w:name="bkReivew1061003"/>
          <w:proofErr w:type="gramStart"/>
          <w:r>
            <w:rPr>
              <w:rFonts w:hint="eastAsia"/>
            </w:rPr>
            <w:t>数学化</w:t>
          </w:r>
          <w:bookmarkEnd w:id="75"/>
          <w:proofErr w:type="gramEnd"/>
        </w:sdtContent>
      </w:sdt>
      <w:r>
        <w:rPr>
          <w:rFonts w:hint="eastAsia"/>
        </w:rPr>
        <w:t>的发展。不仅如此，伽利略抛弃新柏拉图主义有关数的神秘化思想，坚持柏拉图的理想世界与现实世界的二分，并</w:t>
      </w:r>
      <w:r>
        <w:t>力图通过现实世界理想化来</w:t>
      </w:r>
      <w:r>
        <w:rPr>
          <w:rFonts w:hint="eastAsia"/>
        </w:rPr>
        <w:t>达到</w:t>
      </w:r>
      <w:r>
        <w:t>对现实世界的认识</w:t>
      </w:r>
      <w:r>
        <w:rPr>
          <w:rFonts w:hint="eastAsia"/>
        </w:rPr>
        <w:t>。这表明他不是一个纯粹的柏拉图主义者。但是，正如后面将要谈到的，他将数学方法运用于自然认识的重视，对物理对象的理想化处理，表明他吸收了柏拉图主义的许多思想成分，与其有许多关联和一致之处。</w:t>
      </w:r>
    </w:p>
    <w:p w14:paraId="6369B3D4" w14:textId="77777777" w:rsidR="002326A0" w:rsidRDefault="002326A0" w:rsidP="002326A0">
      <w:pPr>
        <w:ind w:firstLine="436"/>
      </w:pPr>
      <w:r>
        <w:rPr>
          <w:rFonts w:hint="eastAsia"/>
        </w:rPr>
        <w:t>至于说伽利略是一个工具主义者，就更难以令人信服了。由他似乎并不持有“自然的本质是数”的断言，并不能得出他</w:t>
      </w:r>
      <w:proofErr w:type="gramStart"/>
      <w:r>
        <w:rPr>
          <w:rFonts w:hint="eastAsia"/>
        </w:rPr>
        <w:t>不</w:t>
      </w:r>
      <w:proofErr w:type="gramEnd"/>
      <w:r>
        <w:rPr>
          <w:rFonts w:hint="eastAsia"/>
        </w:rPr>
        <w:t>持有“自然不存在数学结构”的结论；由他没有全盘接受新柏拉图主义有关世界数的神秘化思想，甚至没有“数学真理”的思想，并</w:t>
      </w:r>
      <w:r>
        <w:t>不能</w:t>
      </w:r>
      <w:r>
        <w:rPr>
          <w:rFonts w:hint="eastAsia"/>
        </w:rPr>
        <w:t>得出他没有受到这样的思想的影响。根据后文所述，他认为事物的第一性质是存在数学结构的，并且可以用数学来表达，如此，他就持有“自然存在数学结构方面的东西”的观点，他的物理学的</w:t>
      </w:r>
      <w:sdt>
        <w:sdtPr>
          <w:alias w:val="易错词检查"/>
          <w:id w:val="103301"/>
        </w:sdtPr>
        <w:sdtContent>
          <w:bookmarkStart w:id="76" w:name="bkReivew103301"/>
          <w:proofErr w:type="gramStart"/>
          <w:r>
            <w:rPr>
              <w:rFonts w:hint="eastAsia"/>
            </w:rPr>
            <w:t>数学化</w:t>
          </w:r>
          <w:bookmarkEnd w:id="76"/>
          <w:proofErr w:type="gramEnd"/>
        </w:sdtContent>
      </w:sdt>
      <w:r>
        <w:rPr>
          <w:rFonts w:hint="eastAsia"/>
        </w:rPr>
        <w:t>就不是工具主义的，而是科学实在论的或数学实在论的。</w:t>
      </w:r>
    </w:p>
    <w:p w14:paraId="6924B2BD" w14:textId="77777777" w:rsidR="002326A0" w:rsidRDefault="002326A0" w:rsidP="002326A0">
      <w:pPr>
        <w:ind w:firstLine="436"/>
      </w:pPr>
      <w:r>
        <w:rPr>
          <w:rFonts w:hint="eastAsia"/>
        </w:rPr>
        <w:t>简言之，伽利略以“自然的数学化”，为物理学</w:t>
      </w:r>
      <w:sdt>
        <w:sdtPr>
          <w:alias w:val="易错词检查"/>
          <w:id w:val="3123451"/>
        </w:sdtPr>
        <w:sdtContent>
          <w:bookmarkStart w:id="77" w:name="bkReivew3123451"/>
          <w:proofErr w:type="gramStart"/>
          <w:r>
            <w:rPr>
              <w:rFonts w:hint="eastAsia"/>
            </w:rPr>
            <w:t>数学化</w:t>
          </w:r>
          <w:bookmarkEnd w:id="77"/>
          <w:proofErr w:type="gramEnd"/>
        </w:sdtContent>
      </w:sdt>
      <w:r>
        <w:rPr>
          <w:rFonts w:hint="eastAsia"/>
        </w:rPr>
        <w:t>奠定基础。进一步地，伽利略还以“自然的统一性”，为物理学</w:t>
      </w:r>
      <w:sdt>
        <w:sdtPr>
          <w:alias w:val="易错词检查"/>
          <w:id w:val="61345"/>
        </w:sdtPr>
        <w:sdtContent>
          <w:bookmarkStart w:id="78" w:name="bkReivew61345"/>
          <w:proofErr w:type="gramStart"/>
          <w:r>
            <w:rPr>
              <w:rFonts w:hint="eastAsia"/>
            </w:rPr>
            <w:t>数学化</w:t>
          </w:r>
          <w:bookmarkEnd w:id="78"/>
          <w:proofErr w:type="gramEnd"/>
        </w:sdtContent>
      </w:sdt>
      <w:r>
        <w:rPr>
          <w:rFonts w:hint="eastAsia"/>
        </w:rPr>
        <w:t>创造条件。</w:t>
      </w:r>
    </w:p>
    <w:p w14:paraId="3FE9FDFD" w14:textId="77777777" w:rsidR="002326A0" w:rsidRDefault="002326A0" w:rsidP="002326A0">
      <w:pPr>
        <w:ind w:left="420" w:hangingChars="200" w:hanging="420"/>
      </w:pPr>
      <w:r>
        <w:rPr>
          <w:rFonts w:hint="eastAsia"/>
        </w:rPr>
        <w:t>从古希腊到文艺复兴时期，传统思想认为天体的物理本质和定律在特征上不同于地球上的物体，但是，伽利略通过望远镜对太阳黑子的观察以及其他的观察和理论，对亚里士多德学派关于天界和地界有着根本区别的观点，提出了意义深远的质疑，给出了“自然统一性”的思想。华莱士</w:t>
      </w:r>
      <w:r>
        <w:rPr>
          <w:rFonts w:ascii="宋体" w:hAnsi="宋体" w:hint="eastAsia"/>
        </w:rPr>
        <w:t>(</w:t>
      </w:r>
      <w:r w:rsidRPr="003E68B4">
        <w:rPr>
          <w:szCs w:val="22"/>
        </w:rPr>
        <w:t>Alfred Russel Wallace</w:t>
      </w:r>
      <w:r>
        <w:rPr>
          <w:rFonts w:hint="eastAsia"/>
        </w:rPr>
        <w:t>，</w:t>
      </w:r>
      <w:r>
        <w:rPr>
          <w:rFonts w:hint="eastAsia"/>
        </w:rPr>
        <w:t>1</w:t>
      </w:r>
      <w:r>
        <w:t>823</w:t>
      </w:r>
      <w:r>
        <w:rPr>
          <w:rFonts w:hint="eastAsia"/>
        </w:rPr>
        <w:t>—</w:t>
      </w:r>
      <w:r>
        <w:t>1913</w:t>
      </w:r>
      <w:r>
        <w:rPr>
          <w:rFonts w:ascii="宋体" w:hAnsi="宋体" w:hint="eastAsia"/>
        </w:rPr>
        <w:t>)</w:t>
      </w:r>
      <w:r>
        <w:rPr>
          <w:rFonts w:hint="eastAsia"/>
        </w:rPr>
        <w:t>对伽利略关于“自然统一性”的推理链条概括如下。</w:t>
      </w:r>
    </w:p>
    <w:p w14:paraId="0EC19A05" w14:textId="77777777" w:rsidR="002326A0" w:rsidRDefault="002326A0" w:rsidP="002326A0">
      <w:pPr>
        <w:ind w:firstLine="436"/>
      </w:pPr>
      <w:r>
        <w:rPr>
          <w:rFonts w:hint="eastAsia"/>
        </w:rPr>
        <w:t>主题：可观察的宇宙有一种自然的统一性。</w:t>
      </w:r>
    </w:p>
    <w:p w14:paraId="343E73C1" w14:textId="77777777" w:rsidR="002326A0" w:rsidRDefault="002326A0" w:rsidP="002326A0">
      <w:pPr>
        <w:ind w:firstLine="436"/>
      </w:pPr>
      <w:r>
        <w:rPr>
          <w:rFonts w:hint="eastAsia"/>
        </w:rPr>
        <w:t>论证：之所以如此，是因为：①在所有物体中，自然运动是相同的，而且</w:t>
      </w:r>
      <w:r>
        <w:rPr>
          <w:rFonts w:hint="eastAsia"/>
          <w:spacing w:val="2"/>
        </w:rPr>
        <w:t>物体在天上和在地球上自然地运动着；②亚里士多德把运动分为圆周和直线、</w:t>
      </w:r>
      <w:r>
        <w:rPr>
          <w:rFonts w:hint="eastAsia"/>
        </w:rPr>
        <w:t>向上和向下，是站</w:t>
      </w:r>
      <w:r>
        <w:t>不住脚的</w:t>
      </w:r>
      <w:r>
        <w:rPr>
          <w:rFonts w:hint="eastAsia"/>
        </w:rPr>
        <w:t>；③在天上存在不</w:t>
      </w:r>
      <w:r>
        <w:t>可观察的变化的主张不再成立</w:t>
      </w:r>
      <w:r>
        <w:rPr>
          <w:rFonts w:hint="eastAsia"/>
        </w:rPr>
        <w:t>，因为天上的变化已经是可以辨别的了；④细致的考察表明月亮和地球实质上没有差别。</w:t>
      </w:r>
    </w:p>
    <w:p w14:paraId="5AEB86F5" w14:textId="77777777" w:rsidR="002326A0" w:rsidRDefault="002326A0" w:rsidP="002326A0">
      <w:pPr>
        <w:ind w:firstLine="436"/>
      </w:pPr>
      <w:r>
        <w:rPr>
          <w:rFonts w:hint="eastAsia"/>
        </w:rPr>
        <w:t>结论：宇宙看起来是一个整体。</w:t>
      </w:r>
      <w:r>
        <w:rPr>
          <w:rStyle w:val="ac"/>
          <w:bCs/>
          <w:szCs w:val="21"/>
        </w:rPr>
        <w:footnoteReference w:id="101"/>
      </w:r>
    </w:p>
    <w:p w14:paraId="18A548A9" w14:textId="77777777" w:rsidR="002326A0" w:rsidRDefault="002326A0" w:rsidP="002326A0">
      <w:pPr>
        <w:ind w:firstLine="436"/>
      </w:pPr>
      <w:r>
        <w:rPr>
          <w:rFonts w:hint="eastAsia"/>
        </w:rPr>
        <w:t>华莱士进一步指出：“《关于两门新科学的对话》</w:t>
      </w:r>
      <w:r>
        <w:rPr>
          <w:rFonts w:ascii="宋体" w:hAnsi="宋体" w:hint="eastAsia"/>
        </w:rPr>
        <w:t>(</w:t>
      </w:r>
      <w:r>
        <w:rPr>
          <w:rFonts w:hint="eastAsia"/>
        </w:rPr>
        <w:t>简称《对话》</w:t>
      </w:r>
      <w:r>
        <w:rPr>
          <w:rFonts w:ascii="宋体" w:hAnsi="宋体" w:hint="eastAsia"/>
        </w:rPr>
        <w:t>)</w:t>
      </w:r>
      <w:r>
        <w:rPr>
          <w:rFonts w:hint="eastAsia"/>
        </w:rPr>
        <w:t>的主要驱动力是指向世界的统一性的，表明在天上的和在地球上的物体都自然地运动着，不存在天上的物体</w:t>
      </w:r>
      <w:proofErr w:type="gramStart"/>
      <w:r>
        <w:rPr>
          <w:rFonts w:hint="eastAsia"/>
        </w:rPr>
        <w:t>做曲</w:t>
      </w:r>
      <w:proofErr w:type="gramEnd"/>
      <w:r>
        <w:rPr>
          <w:rFonts w:hint="eastAsia"/>
        </w:rPr>
        <w:t>线运动，而地上的物体做直线运动的截然二分，天体和地球一样是可变的，在天上的存在和地上的存在之间不存在本质的不同，月上世界和月下世界享有一种共同的本性。”</w:t>
      </w:r>
      <w:r>
        <w:rPr>
          <w:rStyle w:val="ac"/>
          <w:bCs/>
          <w:szCs w:val="21"/>
        </w:rPr>
        <w:footnoteReference w:id="102"/>
      </w:r>
    </w:p>
    <w:p w14:paraId="17E14534" w14:textId="77777777" w:rsidR="002326A0" w:rsidRDefault="002326A0" w:rsidP="002326A0">
      <w:pPr>
        <w:ind w:firstLine="436"/>
      </w:pPr>
      <w:r>
        <w:rPr>
          <w:rFonts w:hint="eastAsia"/>
        </w:rPr>
        <w:t>在此基础上，伽利略宣称，不存在两种分别适用于相应领域的自然知识，只存在一种普适的知识，对地球上的普通物体的属性和运动的研究能够提供对自然的普遍理解；既然可用数学来对天上的世界进行认识，那么，也就可用数学来对地上的物体进行认识；天上的世界和地下的自然动力学都由同样的数学规律统治着，数学方法可以运用到对地上物体运动的研究中。</w:t>
      </w:r>
    </w:p>
    <w:p w14:paraId="38288C25" w14:textId="77777777" w:rsidR="002326A0" w:rsidRDefault="002326A0" w:rsidP="002326A0">
      <w:pPr>
        <w:ind w:firstLine="436"/>
      </w:pPr>
      <w:r>
        <w:rPr>
          <w:rFonts w:hint="eastAsia"/>
        </w:rPr>
        <w:lastRenderedPageBreak/>
        <w:t>问题到此并没有完全解决。虽然天上的世界与地上的世界是一致的，但是，这种一致是就完美的意义而言还是就不完美的意义而言呢？当他应用望远镜发现月球表面有凹凸起伏，金星表现出像月球一样的</w:t>
      </w:r>
      <w:sdt>
        <w:sdtPr>
          <w:alias w:val="易错词检查"/>
          <w:id w:val="3153801"/>
        </w:sdtPr>
        <w:sdtContent>
          <w:bookmarkStart w:id="79" w:name="bkReivew3153801"/>
          <w:r>
            <w:rPr>
              <w:rFonts w:hint="eastAsia"/>
            </w:rPr>
            <w:t>位相</w:t>
          </w:r>
          <w:bookmarkEnd w:id="79"/>
        </w:sdtContent>
      </w:sdt>
      <w:r>
        <w:rPr>
          <w:rFonts w:hint="eastAsia"/>
        </w:rPr>
        <w:t>，太阳表面有黑子，木星周围有</w:t>
      </w:r>
      <w:r>
        <w:rPr>
          <w:rFonts w:hint="eastAsia"/>
        </w:rPr>
        <w:t>4</w:t>
      </w:r>
      <w:r>
        <w:rPr>
          <w:rFonts w:hint="eastAsia"/>
        </w:rPr>
        <w:t>颗环绕着的卫星等后，他就抛弃了先前的“天球是完满的”这一教条，去遵循“天上的世界与地上的世界同样是不完美的”的观念。既然如此，对于这不完美的世界，尤其是地上的世界，数学何以能够运用于其中呢？这是伽利略物理学</w:t>
      </w:r>
      <w:sdt>
        <w:sdtPr>
          <w:alias w:val="易错词检查"/>
          <w:id w:val="3062636"/>
        </w:sdtPr>
        <w:sdtContent>
          <w:bookmarkStart w:id="80" w:name="bkReivew3062636"/>
          <w:proofErr w:type="gramStart"/>
          <w:r>
            <w:rPr>
              <w:rFonts w:hint="eastAsia"/>
            </w:rPr>
            <w:t>数学化</w:t>
          </w:r>
          <w:bookmarkEnd w:id="80"/>
          <w:proofErr w:type="gramEnd"/>
        </w:sdtContent>
      </w:sdt>
      <w:r>
        <w:rPr>
          <w:rFonts w:hint="eastAsia"/>
        </w:rPr>
        <w:t>过程中所必须解决的问题。</w:t>
      </w:r>
    </w:p>
    <w:p w14:paraId="06954063" w14:textId="77777777" w:rsidR="002326A0" w:rsidRDefault="002326A0" w:rsidP="002326A0">
      <w:pPr>
        <w:pStyle w:val="41"/>
        <w:spacing w:before="187" w:after="124"/>
        <w:ind w:firstLine="480"/>
      </w:pPr>
      <w:commentRangeStart w:id="81"/>
      <w:r>
        <w:rPr>
          <w:rFonts w:ascii="宋体" w:hAnsi="宋体" w:hint="eastAsia"/>
        </w:rPr>
        <w:t>(</w:t>
      </w:r>
      <w:r>
        <w:rPr>
          <w:rFonts w:hint="eastAsia"/>
        </w:rPr>
        <w:t>三</w:t>
      </w:r>
      <w:r>
        <w:rPr>
          <w:rFonts w:ascii="宋体" w:hAnsi="宋体" w:hint="eastAsia"/>
        </w:rPr>
        <w:t>)</w:t>
      </w:r>
      <w:r>
        <w:rPr>
          <w:rFonts w:hint="eastAsia"/>
        </w:rPr>
        <w:t>伽利略物理学</w:t>
      </w:r>
      <w:sdt>
        <w:sdtPr>
          <w:alias w:val="易错词检查"/>
          <w:id w:val="2103355"/>
        </w:sdtPr>
        <w:sdtContent>
          <w:bookmarkStart w:id="82" w:name="bkReivew2103355"/>
          <w:proofErr w:type="gramStart"/>
          <w:r>
            <w:rPr>
              <w:rFonts w:hint="eastAsia"/>
            </w:rPr>
            <w:t>数学化</w:t>
          </w:r>
          <w:bookmarkEnd w:id="82"/>
          <w:proofErr w:type="gramEnd"/>
        </w:sdtContent>
      </w:sdt>
      <w:r>
        <w:rPr>
          <w:rFonts w:hint="eastAsia"/>
        </w:rPr>
        <w:t>的方法论策略</w:t>
      </w:r>
      <w:bookmarkStart w:id="83" w:name="pindex1524"/>
      <w:bookmarkEnd w:id="83"/>
      <w:commentRangeEnd w:id="81"/>
      <w:r w:rsidR="00F9375E">
        <w:rPr>
          <w:rStyle w:val="ad"/>
          <w:rFonts w:eastAsia="宋体"/>
        </w:rPr>
        <w:commentReference w:id="81"/>
      </w:r>
    </w:p>
    <w:p w14:paraId="26D3BA62" w14:textId="77777777" w:rsidR="002326A0" w:rsidRDefault="002326A0" w:rsidP="002326A0">
      <w:pPr>
        <w:pStyle w:val="5"/>
        <w:spacing w:before="62" w:after="62"/>
        <w:ind w:firstLine="440"/>
      </w:pPr>
      <w:r>
        <w:rPr>
          <w:rFonts w:hint="eastAsia"/>
        </w:rPr>
        <w:t xml:space="preserve">1. </w:t>
      </w:r>
      <w:r>
        <w:rPr>
          <w:rFonts w:hint="eastAsia"/>
        </w:rPr>
        <w:t>悬置事物的本质，将对物体的研究转移到外在物理特征上</w:t>
      </w:r>
      <w:bookmarkStart w:id="84" w:name="pindex1525"/>
      <w:bookmarkEnd w:id="84"/>
    </w:p>
    <w:p w14:paraId="23A1FFB8" w14:textId="77777777" w:rsidR="002326A0" w:rsidRDefault="002326A0" w:rsidP="002326A0">
      <w:pPr>
        <w:ind w:firstLine="436"/>
      </w:pPr>
      <w:r>
        <w:rPr>
          <w:rFonts w:hint="eastAsia"/>
        </w:rPr>
        <w:t>根据前面的分析，亚里士多德的物理学是一种自然哲学和“质”的物理学。这种“质”就在于更多地运用哲学思辨和推理，对物理对象进行认识。其中，直观经验证据是重要的，但更重要的是对经验证据的内在本质原因的自然哲学解释。经验证据与形而上学融为一体，甚至形而上学凌驾于经验证据之上，说明着经验证据。这是直到伽利略时代物理学的状态：物理学没有从哲学中分离并独立出来，物理学体现为哲学。</w:t>
      </w:r>
    </w:p>
    <w:p w14:paraId="18DBFF93" w14:textId="77777777" w:rsidR="002326A0" w:rsidRDefault="002326A0" w:rsidP="002326A0">
      <w:pPr>
        <w:ind w:firstLine="436"/>
      </w:pPr>
      <w:r>
        <w:rPr>
          <w:rFonts w:hint="eastAsia"/>
        </w:rPr>
        <w:t>伽利略对这种状态大为不满，“希望将科学从哲学</w:t>
      </w:r>
      <w:r>
        <w:rPr>
          <w:rFonts w:asciiTheme="minorEastAsia" w:hAnsiTheme="minorEastAsia"/>
          <w:spacing w:val="-8"/>
        </w:rPr>
        <w:t>—</w:t>
      </w:r>
      <w:r>
        <w:rPr>
          <w:rFonts w:asciiTheme="minorEastAsia" w:hAnsiTheme="minorEastAsia"/>
        </w:rPr>
        <w:t>—</w:t>
      </w:r>
      <w:r>
        <w:rPr>
          <w:rFonts w:hint="eastAsia"/>
        </w:rPr>
        <w:t>已成为阻碍科学应用和进步的历史障碍</w:t>
      </w:r>
      <w:r>
        <w:rPr>
          <w:rFonts w:asciiTheme="minorEastAsia" w:hAnsiTheme="minorEastAsia"/>
          <w:spacing w:val="-8"/>
        </w:rPr>
        <w:t>—</w:t>
      </w:r>
      <w:r>
        <w:rPr>
          <w:rFonts w:asciiTheme="minorEastAsia" w:hAnsiTheme="minorEastAsia"/>
        </w:rPr>
        <w:t>—</w:t>
      </w:r>
      <w:r>
        <w:rPr>
          <w:rFonts w:hint="eastAsia"/>
        </w:rPr>
        <w:t>的奴役下解放出来”</w:t>
      </w:r>
      <w:r>
        <w:rPr>
          <w:rStyle w:val="ac"/>
          <w:bCs/>
          <w:szCs w:val="21"/>
        </w:rPr>
        <w:footnoteReference w:id="103"/>
      </w:r>
      <w:r>
        <w:rPr>
          <w:rFonts w:hint="eastAsia"/>
        </w:rPr>
        <w:t>。他尖刻地嘲讽和批判了亚里士多德学派的物理学家，认为他们不是在阅读“自然”这本书，只是紧盯着亚里士多德的只言片语，用他们背诵的几条理解得很差的原则来谈哲学。在伽利略看来，这种以哲学的方式研究物理学的做法是存在很大欠缺的。</w:t>
      </w:r>
    </w:p>
    <w:p w14:paraId="4AE87A0D" w14:textId="77777777" w:rsidR="002326A0" w:rsidRDefault="002326A0" w:rsidP="002326A0">
      <w:pPr>
        <w:ind w:firstLine="436"/>
      </w:pPr>
      <w:r>
        <w:rPr>
          <w:rFonts w:hint="eastAsia"/>
        </w:rPr>
        <w:t>第一，这种物理学利用亚里士多德的自然哲学对事物的变化做出终极解释，是一种繁复的同义反复，不会产生对世界的新认识，只能为一批思维敏捷、善于感受时代精神的青年学者所厌恶。他认为，无须追问哲学意义上的终极原因，因为这些终极原因只是神学想象、哲学思辨、逻辑演绎的产物。</w:t>
      </w:r>
    </w:p>
    <w:p w14:paraId="539F21C8" w14:textId="77777777" w:rsidR="002326A0" w:rsidRDefault="002326A0" w:rsidP="002326A0">
      <w:pPr>
        <w:ind w:firstLine="436"/>
        <w:rPr>
          <w:bCs/>
          <w:szCs w:val="21"/>
        </w:rPr>
      </w:pPr>
      <w:r>
        <w:rPr>
          <w:rFonts w:hint="eastAsia"/>
          <w:bCs/>
          <w:szCs w:val="21"/>
        </w:rPr>
        <w:t>第二，亚里士多德的自然哲学讨论的是一个纸上的世界，缺少对具体经验的关注，而物理学必须是关于经验世界的。伽利略就说：“</w:t>
      </w:r>
      <w:r>
        <w:rPr>
          <w:rFonts w:hint="eastAsia"/>
        </w:rPr>
        <w:t>我这样说，并不意味着一个人不应当倾听亚里士多德的话；老实说，我赞成看亚里士多德的著作，并精心进行研究；我只是责备那些使自己完全沦为亚氏奴隶的人，变得不管他讲的什么都盲目地赞成，并把他的话一律当作丝毫不能违抗的神</w:t>
      </w:r>
      <w:r>
        <w:rPr>
          <w:rFonts w:hint="eastAsia"/>
          <w:color w:val="FF00FF"/>
        </w:rPr>
        <w:t>旨</w:t>
      </w:r>
      <w:r>
        <w:rPr>
          <w:rFonts w:hint="eastAsia"/>
        </w:rPr>
        <w:t>一样，而不深究其他任何依据。</w:t>
      </w:r>
      <w:r>
        <w:rPr>
          <w:rFonts w:hint="eastAsia"/>
          <w:bCs/>
          <w:szCs w:val="21"/>
        </w:rPr>
        <w:t>”</w:t>
      </w:r>
      <w:r>
        <w:rPr>
          <w:rStyle w:val="ac"/>
          <w:bCs/>
          <w:szCs w:val="21"/>
        </w:rPr>
        <w:footnoteReference w:id="104"/>
      </w:r>
    </w:p>
    <w:p w14:paraId="1ADFE66D" w14:textId="77777777" w:rsidR="002326A0" w:rsidRDefault="002326A0" w:rsidP="002326A0">
      <w:pPr>
        <w:ind w:firstLine="436"/>
      </w:pPr>
      <w:r>
        <w:rPr>
          <w:rFonts w:hint="eastAsia"/>
        </w:rPr>
        <w:t>在这里，“伽利略从两个层面反对他那个时代的自然哲学家：一是他们钻进亚里士多德的故纸土堆里，而不去读自然的伟大之书；二是即使不是如前，他们由于对数学的无知，也不具备理解自然的能力”</w:t>
      </w:r>
      <w:r>
        <w:rPr>
          <w:vertAlign w:val="superscript"/>
        </w:rPr>
        <w:footnoteReference w:id="105"/>
      </w:r>
      <w:r>
        <w:rPr>
          <w:rFonts w:hint="eastAsia"/>
        </w:rPr>
        <w:t>。伽利略不是反对普遍意义上的哲学家的活动，而只是反对哲学家侵犯到自然哲学中来。伽利略就说：“我们的争论是关于可感世界，而不是纸上谈兵”。</w:t>
      </w:r>
      <w:r>
        <w:rPr>
          <w:rStyle w:val="ac"/>
          <w:bCs/>
          <w:szCs w:val="21"/>
        </w:rPr>
        <w:footnoteReference w:id="106"/>
      </w:r>
      <w:r>
        <w:rPr>
          <w:rFonts w:hint="eastAsia"/>
        </w:rPr>
        <w:lastRenderedPageBreak/>
        <w:t>经验是“天文学真正的女主人”</w:t>
      </w:r>
      <w:r>
        <w:rPr>
          <w:rStyle w:val="ac"/>
          <w:bCs/>
          <w:szCs w:val="21"/>
        </w:rPr>
        <w:footnoteReference w:id="107"/>
      </w:r>
      <w:r>
        <w:rPr>
          <w:rFonts w:hint="eastAsia"/>
        </w:rPr>
        <w:t>，“天文学家的主要任务仅仅是为天体现象提供理由”</w:t>
      </w:r>
      <w:r>
        <w:rPr>
          <w:rStyle w:val="ac"/>
          <w:bCs/>
          <w:szCs w:val="21"/>
        </w:rPr>
        <w:footnoteReference w:id="108"/>
      </w:r>
      <w:r>
        <w:rPr>
          <w:rFonts w:hint="eastAsia"/>
        </w:rPr>
        <w:t>。伯特就说：“毕竟，展现在我们面前的感觉事实是有待解释的东西，不能置之不理或将其忽视。伽利略每每觉得有必要诉诸感官的证实，并不只是为了赢得争论。他的经验主义是相当深的。”</w:t>
      </w:r>
      <w:r>
        <w:rPr>
          <w:vertAlign w:val="superscript"/>
        </w:rPr>
        <w:footnoteReference w:id="109"/>
      </w:r>
    </w:p>
    <w:p w14:paraId="1A97A53D" w14:textId="77777777" w:rsidR="002326A0" w:rsidRDefault="002326A0" w:rsidP="002326A0">
      <w:pPr>
        <w:ind w:firstLine="436"/>
      </w:pPr>
      <w:r>
        <w:rPr>
          <w:rFonts w:hint="eastAsia"/>
        </w:rPr>
        <w:t>不仅如此，伽利略认为，物理学最重要的以及首要的，是运用数学进行测量，获得经验证据。伽利略借萨尔维阿蒂</w:t>
      </w:r>
      <w:r>
        <w:rPr>
          <w:rFonts w:ascii="宋体" w:hAnsi="宋体" w:hint="eastAsia"/>
        </w:rPr>
        <w:t>(</w:t>
      </w:r>
      <w:proofErr w:type="spellStart"/>
      <w:r>
        <w:t>Salviati</w:t>
      </w:r>
      <w:proofErr w:type="spellEnd"/>
      <w:r>
        <w:rPr>
          <w:rFonts w:ascii="宋体" w:hAnsi="宋体" w:hint="eastAsia"/>
        </w:rPr>
        <w:t>)</w:t>
      </w:r>
      <w:r>
        <w:rPr>
          <w:rStyle w:val="ac"/>
          <w:bCs/>
          <w:szCs w:val="21"/>
        </w:rPr>
        <w:footnoteReference w:id="110"/>
      </w:r>
      <w:r>
        <w:rPr>
          <w:rFonts w:hint="eastAsia"/>
        </w:rPr>
        <w:t>之口说道：“辛普利</w:t>
      </w:r>
      <w:proofErr w:type="gramStart"/>
      <w:r>
        <w:rPr>
          <w:rFonts w:hint="eastAsia"/>
        </w:rPr>
        <w:t>邱</w:t>
      </w:r>
      <w:proofErr w:type="gramEnd"/>
      <w:r>
        <w:rPr>
          <w:rFonts w:ascii="宋体" w:hAnsi="宋体" w:hint="eastAsia"/>
        </w:rPr>
        <w:t>(</w:t>
      </w:r>
      <w:proofErr w:type="spellStart"/>
      <w:r>
        <w:rPr>
          <w:shd w:val="clear" w:color="auto" w:fill="FFFFFF"/>
        </w:rPr>
        <w:t>Simplicio</w:t>
      </w:r>
      <w:proofErr w:type="spellEnd"/>
      <w:r>
        <w:rPr>
          <w:rFonts w:ascii="宋体" w:hAnsi="宋体" w:hint="eastAsia"/>
        </w:rPr>
        <w:t>)</w:t>
      </w:r>
      <w:r>
        <w:rPr>
          <w:rFonts w:hint="eastAsia"/>
        </w:rPr>
        <w:t>，请你注意，如果没有几何学，而要对自然界进行很好的哲学探索，人们究竟能走多远呢？”</w:t>
      </w:r>
      <w:r>
        <w:rPr>
          <w:rStyle w:val="ac"/>
          <w:bCs/>
          <w:szCs w:val="21"/>
        </w:rPr>
        <w:footnoteReference w:id="111"/>
      </w:r>
      <w:r>
        <w:rPr>
          <w:rFonts w:hint="eastAsia"/>
        </w:rPr>
        <w:t>他说这句话的意思不是说科学不要哲学，或者与哲学一点关系也没有，而是说物理学应该运用数学，追求确定性的认识，不能</w:t>
      </w:r>
      <w:proofErr w:type="gramStart"/>
      <w:r>
        <w:rPr>
          <w:rFonts w:hint="eastAsia"/>
        </w:rPr>
        <w:t>置经验</w:t>
      </w:r>
      <w:proofErr w:type="gramEnd"/>
      <w:r>
        <w:rPr>
          <w:rFonts w:hint="eastAsia"/>
        </w:rPr>
        <w:t>事实和数学于不顾，只是运用哲学的教条、想象和推理，寻求书本上的知识。</w:t>
      </w:r>
    </w:p>
    <w:p w14:paraId="46AACD22" w14:textId="77777777" w:rsidR="002326A0" w:rsidRDefault="002326A0" w:rsidP="002326A0">
      <w:pPr>
        <w:ind w:firstLine="436"/>
      </w:pPr>
      <w:r>
        <w:rPr>
          <w:rFonts w:hint="eastAsia"/>
        </w:rPr>
        <w:t>在上述认识的基础上，伽利略认识到：“现在似乎不是探索自然运动加速度之原因的合适时机，不同的哲学家已对此表达了不同的观点，有些哲学家用中心吸引力来解释；另一些哲学家则用物体非常细小部分之间的排斥力来解释；还有一些哲学家则将其归于周围介质中的某种压力，这种压力在落体的后部闭合，驱使其从其中的一个位置移向另一个位置。而所有这些想象以及其他想象都应该接受考察，但此事并不真的值得去做。目前，我们作者的目的只是探索和证明加速运动的某些性质</w:t>
      </w:r>
      <w:r>
        <w:rPr>
          <w:rFonts w:ascii="宋体" w:hAnsi="宋体" w:hint="eastAsia"/>
        </w:rPr>
        <w:t>(</w:t>
      </w:r>
      <w:r>
        <w:rPr>
          <w:rFonts w:hint="eastAsia"/>
        </w:rPr>
        <w:t>不管这种加速度的原因可能是什么</w:t>
      </w:r>
      <w:r>
        <w:rPr>
          <w:rFonts w:ascii="宋体" w:hAnsi="宋体" w:hint="eastAsia"/>
        </w:rPr>
        <w:t>)</w:t>
      </w:r>
      <w:r>
        <w:rPr>
          <w:rFonts w:hint="eastAsia"/>
        </w:rPr>
        <w:t>……”</w:t>
      </w:r>
      <w:r>
        <w:rPr>
          <w:rStyle w:val="ac"/>
          <w:bCs/>
          <w:szCs w:val="21"/>
        </w:rPr>
        <w:footnoteReference w:id="112"/>
      </w:r>
    </w:p>
    <w:p w14:paraId="218C5F21" w14:textId="77777777" w:rsidR="002326A0" w:rsidRDefault="002326A0" w:rsidP="002326A0">
      <w:pPr>
        <w:ind w:firstLine="436"/>
      </w:pPr>
      <w:r>
        <w:rPr>
          <w:rFonts w:hint="eastAsia"/>
        </w:rPr>
        <w:t>照此，伽利略的物理学研究就是，努力打破亚里士多德学说以及经院哲学和圣经的教条，悬置目的论和亚里士多德的四重思想</w:t>
      </w:r>
      <w:r>
        <w:rPr>
          <w:rFonts w:ascii="宋体" w:hAnsi="宋体" w:hint="eastAsia"/>
        </w:rPr>
        <w:t>(</w:t>
      </w:r>
      <w:r>
        <w:rPr>
          <w:rFonts w:hint="eastAsia"/>
        </w:rPr>
        <w:t>包括激发、生命有机体的模式、生存冲动以及伴随着它们生存冲动而展开的生物的目标和目的</w:t>
      </w:r>
      <w:r>
        <w:rPr>
          <w:rFonts w:ascii="宋体" w:hAnsi="宋体" w:hint="eastAsia"/>
        </w:rPr>
        <w:t>)</w:t>
      </w:r>
      <w:r>
        <w:rPr>
          <w:rFonts w:hint="eastAsia"/>
        </w:rPr>
        <w:t>，放弃对事物为什么运动的终极因和目的因的探求，将研究转移到物质的外在物理特征和事物怎样运动上面。所有基于价值、完满性、和谐、意义和目的的哲学思想都被伽利略从科学思想中除去，所有从终极因、目的因中去寻求</w:t>
      </w:r>
      <w:r>
        <w:rPr>
          <w:rFonts w:hint="eastAsia"/>
          <w:spacing w:val="-2"/>
        </w:rPr>
        <w:t>解释的哲学思维方式被抛弃，取</w:t>
      </w:r>
      <w:r>
        <w:rPr>
          <w:spacing w:val="-2"/>
        </w:rPr>
        <w:t>而</w:t>
      </w:r>
      <w:r>
        <w:rPr>
          <w:rFonts w:hint="eastAsia"/>
          <w:spacing w:val="-2"/>
        </w:rPr>
        <w:t>代之以物质经验证据和数学测量对物理对象进行解释。这一定程度上实现了物理学同哲学的分离，最起码是同亚里士多德自然哲学“自然内在目的论”的分离，将科学从哲学的奴役地位中解放出来。</w:t>
      </w:r>
    </w:p>
    <w:p w14:paraId="212A3D4C" w14:textId="77777777" w:rsidR="002326A0" w:rsidRDefault="002326A0" w:rsidP="002326A0">
      <w:pPr>
        <w:ind w:firstLine="436"/>
      </w:pPr>
      <w:r>
        <w:rPr>
          <w:rFonts w:hint="eastAsia"/>
        </w:rPr>
        <w:t>这种解放意义重大，扭转了人们对物理对象的研究视域，为人们运用实验方法和数学方法认识事物的外在特征，创造了前提条件。这表明，伽利略的物理学既不是亚里士多德的，也不是哲学式的，而是经验的和数学的，即是近代自然科学的。</w:t>
      </w:r>
    </w:p>
    <w:p w14:paraId="6C7E4AF3" w14:textId="77777777" w:rsidR="002326A0" w:rsidRDefault="002326A0" w:rsidP="002326A0">
      <w:pPr>
        <w:pStyle w:val="5"/>
        <w:spacing w:before="62" w:after="62"/>
        <w:ind w:firstLine="440"/>
      </w:pPr>
      <w:r>
        <w:rPr>
          <w:rFonts w:hint="eastAsia"/>
        </w:rPr>
        <w:lastRenderedPageBreak/>
        <w:t xml:space="preserve">2. </w:t>
      </w:r>
      <w:r>
        <w:rPr>
          <w:rFonts w:hint="eastAsia"/>
        </w:rPr>
        <w:t>把科学研究的对象限定在满足数学必然性的第一性质上</w:t>
      </w:r>
      <w:bookmarkStart w:id="86" w:name="pindex1535"/>
      <w:bookmarkEnd w:id="86"/>
    </w:p>
    <w:p w14:paraId="440E2AE9" w14:textId="77777777" w:rsidR="002326A0" w:rsidRDefault="002326A0" w:rsidP="002326A0">
      <w:pPr>
        <w:ind w:firstLine="436"/>
      </w:pPr>
      <w:r>
        <w:rPr>
          <w:rFonts w:hint="eastAsia"/>
        </w:rPr>
        <w:t>为了能够对事物进行量的分析，建立数学的物理学，伽利略将物体的外在特征或性质分为两类：第一性质，包括形状、大小、位置、时间、空间、运动等；第二性质，包括气味、颜色、声音、味道等。他认为，第一性质是物体固有的，存在于物体之中，其值可在数学上定量；第二性</w:t>
      </w:r>
      <w:proofErr w:type="gramStart"/>
      <w:r>
        <w:rPr>
          <w:rFonts w:hint="eastAsia"/>
        </w:rPr>
        <w:t>质并非</w:t>
      </w:r>
      <w:proofErr w:type="gramEnd"/>
      <w:r>
        <w:rPr>
          <w:rFonts w:hint="eastAsia"/>
        </w:rPr>
        <w:t>物体固有的，是当我们遇到一个特定物体时第一性质在心灵中造成的主观感觉，与感觉有关且只存在于感觉之中，不可定量分析。基于绝对不变的第一性的数量知识是可靠的，而基于第二性的“主体的感觉为中介”的知识是模糊而不确定的。“我不相信，为了刺激我们的</w:t>
      </w:r>
      <w:r>
        <w:rPr>
          <w:rFonts w:hint="eastAsia"/>
          <w:highlight w:val="yellow"/>
        </w:rPr>
        <w:t>味</w:t>
      </w:r>
      <w:r>
        <w:rPr>
          <w:highlight w:val="yellow"/>
        </w:rPr>
        <w:t>道</w:t>
      </w:r>
      <w:r>
        <w:rPr>
          <w:rFonts w:hint="eastAsia"/>
          <w:highlight w:val="yellow"/>
        </w:rPr>
        <w:t>、气味和声音</w:t>
      </w:r>
      <w:r>
        <w:rPr>
          <w:rFonts w:hint="eastAsia"/>
        </w:rPr>
        <w:t>，除了大小、形状、</w:t>
      </w:r>
      <w:r>
        <w:rPr>
          <w:rFonts w:hint="eastAsia"/>
          <w:spacing w:val="-2"/>
        </w:rPr>
        <w:t>数字和缓慢或快速的动作外，我们的外部身体还需要任何东西；我认为，如果耳朵、舌头和鼻子被拿走，形状、数字和动作将保留下来，而不是味道</w:t>
      </w:r>
      <w:r>
        <w:rPr>
          <w:rFonts w:hint="eastAsia"/>
          <w:spacing w:val="-2"/>
          <w:highlight w:val="yellow"/>
        </w:rPr>
        <w:t>、气味和声音</w:t>
      </w:r>
      <w:r>
        <w:rPr>
          <w:rFonts w:hint="eastAsia"/>
          <w:spacing w:val="-2"/>
        </w:rPr>
        <w:t>。我相信，除了活生生的事物之外，这些除了作为名字之外，什</w:t>
      </w:r>
      <w:r>
        <w:rPr>
          <w:rFonts w:hint="eastAsia"/>
        </w:rPr>
        <w:t>么都不是</w:t>
      </w:r>
      <w:r>
        <w:rPr>
          <w:rFonts w:asciiTheme="minorEastAsia" w:hAnsiTheme="minorEastAsia"/>
          <w:spacing w:val="-8"/>
        </w:rPr>
        <w:t>—</w:t>
      </w:r>
      <w:r>
        <w:rPr>
          <w:rFonts w:asciiTheme="minorEastAsia" w:hAnsiTheme="minorEastAsia"/>
        </w:rPr>
        <w:t>—</w:t>
      </w:r>
      <w:r>
        <w:rPr>
          <w:rFonts w:hint="eastAsia"/>
        </w:rPr>
        <w:t>就像当腋窝和鼻子周围的皮肤都不存在的时候，痒和瘙痒</w:t>
      </w:r>
      <w:r>
        <w:rPr>
          <w:rFonts w:ascii="宋体" w:hAnsi="宋体" w:hint="eastAsia"/>
        </w:rPr>
        <w:t>(</w:t>
      </w:r>
      <w:r>
        <w:t>tickling and titillation</w:t>
      </w:r>
      <w:r>
        <w:rPr>
          <w:rFonts w:ascii="宋体" w:hAnsi="宋体" w:hint="eastAsia"/>
        </w:rPr>
        <w:t>)</w:t>
      </w:r>
      <w:r>
        <w:rPr>
          <w:rFonts w:hint="eastAsia"/>
        </w:rPr>
        <w:t>只不过是名字。”</w:t>
      </w:r>
      <w:r>
        <w:rPr>
          <w:vertAlign w:val="superscript"/>
        </w:rPr>
        <w:footnoteReference w:id="113"/>
      </w:r>
    </w:p>
    <w:p w14:paraId="6E91165E" w14:textId="77777777" w:rsidR="002326A0" w:rsidRDefault="002326A0" w:rsidP="002326A0">
      <w:pPr>
        <w:ind w:firstLine="436"/>
      </w:pPr>
      <w:r>
        <w:rPr>
          <w:rFonts w:hint="eastAsia"/>
        </w:rPr>
        <w:t>随着伽利略对物体第一性质和第二性质的区分，自然被还原成为“一个呆滞的存在：没有声音，没有感觉，没有颜色，仅仅是一个匆匆离去的、无穷尽的、毫无意义的物质”</w:t>
      </w:r>
      <w:r>
        <w:rPr>
          <w:vertAlign w:val="superscript"/>
        </w:rPr>
        <w:footnoteReference w:id="114"/>
      </w:r>
      <w:r>
        <w:rPr>
          <w:rFonts w:hint="eastAsia"/>
        </w:rPr>
        <w:t>，失去直接的趋向、目的、价值、意义和变化。由此他也开启了“形式</w:t>
      </w:r>
      <w:r>
        <w:rPr>
          <w:rFonts w:ascii="宋体" w:hAnsi="宋体" w:hint="eastAsia"/>
        </w:rPr>
        <w:t>-</w:t>
      </w:r>
      <w:r>
        <w:rPr>
          <w:rFonts w:hint="eastAsia"/>
        </w:rPr>
        <w:t>机械论”的自然观。</w:t>
      </w:r>
      <w:r>
        <w:rPr>
          <w:rStyle w:val="ac"/>
          <w:bCs/>
          <w:szCs w:val="21"/>
        </w:rPr>
        <w:footnoteReference w:id="115"/>
      </w:r>
      <w:r>
        <w:rPr>
          <w:rFonts w:hint="eastAsia"/>
        </w:rPr>
        <w:t>他把运动物体中的那些可度量、可由数学规律联结的特征分离了出来，并将科学研究的对象限定在满足数学必然性的、可观测的物体的第一性质的范围之内；形而上学的理念、形式因、本性等，连同第二性质，都被当作物体运动的非实证的、不可定量的、不真实的性质，从物理学中除去了。亚里士多德用到的诸如活动性、刚性、要素、自</w:t>
      </w:r>
      <w:r>
        <w:rPr>
          <w:rFonts w:hint="eastAsia"/>
          <w:spacing w:val="-2"/>
        </w:rPr>
        <w:t>然位置、猛烈的运动、潜势等这样一些关于质的概念，被伽利略选择的距离、时间、速度、加速度、力、质量、重量等这样一些可以测量的概念所代替。</w:t>
      </w:r>
      <w:r>
        <w:rPr>
          <w:spacing w:val="-2"/>
          <w:vertAlign w:val="superscript"/>
        </w:rPr>
        <w:footnoteReference w:id="116"/>
      </w:r>
      <w:r>
        <w:rPr>
          <w:rFonts w:hint="eastAsia"/>
          <w:spacing w:val="-2"/>
        </w:rPr>
        <w:t>“我们现在不是用实体、偶性与因果性、本质与理念、质料与形式、潜能与现实来处理，而是用力、运动、定律、时间和空间中的质量变化等等来处理。”</w:t>
      </w:r>
      <w:r>
        <w:rPr>
          <w:spacing w:val="-2"/>
          <w:vertAlign w:val="superscript"/>
        </w:rPr>
        <w:footnoteReference w:id="117"/>
      </w:r>
    </w:p>
    <w:p w14:paraId="4F13F94D" w14:textId="77777777" w:rsidR="002326A0" w:rsidRDefault="002326A0" w:rsidP="002326A0">
      <w:pPr>
        <w:ind w:firstLine="436"/>
      </w:pPr>
      <w:r>
        <w:rPr>
          <w:rFonts w:hint="eastAsia"/>
        </w:rPr>
        <w:lastRenderedPageBreak/>
        <w:t>通过测量，度量那些可以度量的，分析、反思与之相关的运动现象，集中研究空间、时间、重量、速度、加速度、惯性、力和动量等，不对事物的本质、内在的趋向和目的进行哲学性的定性研究，而是对它们的重量、硬度和尺寸等进行定量分析，如此，最终就抛弃亚里士多德的“质”的物理学，发展出“量”的物理学。“物理空间被认为等同于几何学领域，物理运动正在获得一种纯数学概念的特征。因此在伽利略的形而上学中，空间</w:t>
      </w:r>
      <w:r>
        <w:rPr>
          <w:rFonts w:ascii="宋体" w:hAnsi="宋体" w:hint="eastAsia"/>
        </w:rPr>
        <w:t>(</w:t>
      </w:r>
      <w:r>
        <w:rPr>
          <w:rFonts w:hint="eastAsia"/>
        </w:rPr>
        <w:t>或距离</w:t>
      </w:r>
      <w:r>
        <w:rPr>
          <w:rFonts w:ascii="宋体" w:hAnsi="宋体" w:hint="eastAsia"/>
        </w:rPr>
        <w:t>)</w:t>
      </w:r>
      <w:r>
        <w:rPr>
          <w:rFonts w:hint="eastAsia"/>
          <w:spacing w:val="2"/>
        </w:rPr>
        <w:t>和时间变成了基本范畴。真实世界是由正在作可作数学处理的运动的物体构成的，这意味着真实的世界是在空间和时间中运动的物体的世界。</w:t>
      </w:r>
      <w:r>
        <w:rPr>
          <w:rFonts w:hint="eastAsia"/>
        </w:rPr>
        <w:t>经院哲学</w:t>
      </w:r>
      <w:r w:rsidRPr="003E68B4">
        <w:rPr>
          <w:rFonts w:hint="eastAsia"/>
        </w:rPr>
        <w:t>把</w:t>
      </w:r>
      <w:r>
        <w:rPr>
          <w:rFonts w:hint="eastAsia"/>
        </w:rPr>
        <w:t>变化和运动分解为目的论范畴，作为对目的论范畴的替代，我们现在赋予这两个此前无足轻重的东西以作为绝对数学连续统的新的意义，并把它们提升为基本的形而上学概念。</w:t>
      </w:r>
      <w:r>
        <w:rPr>
          <w:rFonts w:hint="eastAsia"/>
          <w:spacing w:val="2"/>
        </w:rPr>
        <w:t>再次重申，真实的世界是处于空间和时间之中、可对运动进行数学测量的世界。”</w:t>
      </w:r>
      <w:r>
        <w:rPr>
          <w:rStyle w:val="ac"/>
          <w:bCs/>
          <w:spacing w:val="2"/>
          <w:szCs w:val="21"/>
        </w:rPr>
        <w:footnoteReference w:id="118"/>
      </w:r>
    </w:p>
    <w:p w14:paraId="4C4FE134" w14:textId="77777777" w:rsidR="002326A0" w:rsidRDefault="002326A0" w:rsidP="002326A0">
      <w:pPr>
        <w:ind w:firstLine="436"/>
      </w:pPr>
      <w:r>
        <w:rPr>
          <w:rFonts w:hint="eastAsia"/>
        </w:rPr>
        <w:t>这应该是伽利略物理学</w:t>
      </w:r>
      <w:sdt>
        <w:sdtPr>
          <w:alias w:val="易错词检查"/>
          <w:id w:val="100315"/>
        </w:sdtPr>
        <w:sdtContent>
          <w:bookmarkStart w:id="89" w:name="bkReivew100315"/>
          <w:proofErr w:type="gramStart"/>
          <w:r>
            <w:rPr>
              <w:rFonts w:hint="eastAsia"/>
            </w:rPr>
            <w:t>数学化</w:t>
          </w:r>
          <w:bookmarkEnd w:id="89"/>
          <w:proofErr w:type="gramEnd"/>
        </w:sdtContent>
      </w:sdt>
      <w:r>
        <w:rPr>
          <w:rFonts w:hint="eastAsia"/>
        </w:rPr>
        <w:t>的自然观基础，也是他在物理学上运用数学方法，主要研究物体的运动状态变化</w:t>
      </w:r>
      <w:r>
        <w:rPr>
          <w:rFonts w:asciiTheme="minorEastAsia" w:hAnsiTheme="minorEastAsia"/>
          <w:spacing w:val="-8"/>
        </w:rPr>
        <w:t>—</w:t>
      </w:r>
      <w:r>
        <w:rPr>
          <w:rFonts w:asciiTheme="minorEastAsia" w:hAnsiTheme="minorEastAsia"/>
        </w:rPr>
        <w:t>—</w:t>
      </w:r>
      <w:r>
        <w:rPr>
          <w:rFonts w:hint="eastAsia"/>
        </w:rPr>
        <w:t>静力学或运动学的原因。</w:t>
      </w:r>
    </w:p>
    <w:p w14:paraId="2F7F66C0" w14:textId="77777777" w:rsidR="002326A0" w:rsidRDefault="002326A0" w:rsidP="002326A0">
      <w:pPr>
        <w:pStyle w:val="5"/>
        <w:spacing w:before="62" w:after="62"/>
        <w:ind w:firstLine="440"/>
      </w:pPr>
      <w:r>
        <w:rPr>
          <w:rFonts w:hint="eastAsia"/>
        </w:rPr>
        <w:t>3.</w:t>
      </w:r>
      <w:commentRangeStart w:id="90"/>
      <w:r>
        <w:rPr>
          <w:rFonts w:hint="eastAsia"/>
        </w:rPr>
        <w:t xml:space="preserve"> </w:t>
      </w:r>
      <w:r>
        <w:rPr>
          <w:rFonts w:hint="eastAsia"/>
        </w:rPr>
        <w:t>理想化实验方法的提出</w:t>
      </w:r>
      <w:bookmarkStart w:id="91" w:name="pindex1540"/>
      <w:bookmarkEnd w:id="91"/>
      <w:commentRangeEnd w:id="90"/>
      <w:r w:rsidR="00F9375E">
        <w:rPr>
          <w:rStyle w:val="ad"/>
          <w:rFonts w:ascii="Times New Roman" w:eastAsia="宋体" w:hAnsi="Times New Roman"/>
        </w:rPr>
        <w:commentReference w:id="90"/>
      </w:r>
    </w:p>
    <w:p w14:paraId="4595ABF1" w14:textId="77777777" w:rsidR="002326A0" w:rsidRDefault="002326A0" w:rsidP="002326A0">
      <w:pPr>
        <w:ind w:firstLine="436"/>
        <w:rPr>
          <w:sz w:val="18"/>
          <w:szCs w:val="18"/>
        </w:rPr>
      </w:pPr>
      <w:r>
        <w:rPr>
          <w:rFonts w:hint="eastAsia"/>
        </w:rPr>
        <w:t>上面两点分别表示了要实现物理学的</w:t>
      </w:r>
      <w:sdt>
        <w:sdtPr>
          <w:alias w:val="易错词检查"/>
          <w:id w:val="3001354"/>
        </w:sdtPr>
        <w:sdtContent>
          <w:bookmarkStart w:id="92" w:name="bkReivew3001354"/>
          <w:r>
            <w:rPr>
              <w:rFonts w:hint="eastAsia"/>
            </w:rPr>
            <w:t>数学化</w:t>
          </w:r>
          <w:bookmarkEnd w:id="92"/>
        </w:sdtContent>
      </w:sdt>
      <w:r>
        <w:rPr>
          <w:rFonts w:hint="eastAsia"/>
        </w:rPr>
        <w:t>，一是要研究事物的外在特征，二是要研究外在特征中的第一性质。这里有一个问题仍然没有解决，就</w:t>
      </w:r>
      <w:r>
        <w:rPr>
          <w:rFonts w:hint="eastAsia"/>
          <w:spacing w:val="2"/>
        </w:rPr>
        <w:t>是现实中物理对象的第一性质的表现是不理想的，不理想的第一性质如何能够与理想的数学相符呢？这点正像那时亚里士多德学派的质疑，“这些数学上的微妙论点抽象地说来是很不错的，但是应用到感觉的和物理的事件上就不成了”</w:t>
      </w:r>
      <w:r>
        <w:rPr>
          <w:rStyle w:val="ac"/>
          <w:bCs/>
          <w:spacing w:val="2"/>
          <w:szCs w:val="21"/>
        </w:rPr>
        <w:footnoteReference w:id="119"/>
      </w:r>
      <w:r>
        <w:rPr>
          <w:rFonts w:hint="eastAsia"/>
          <w:spacing w:val="2"/>
        </w:rPr>
        <w:t>。</w:t>
      </w:r>
    </w:p>
    <w:p w14:paraId="19F20E60" w14:textId="77777777" w:rsidR="002326A0" w:rsidRDefault="002326A0" w:rsidP="002326A0">
      <w:pPr>
        <w:ind w:firstLine="436"/>
      </w:pPr>
      <w:r>
        <w:rPr>
          <w:rFonts w:hint="eastAsia"/>
        </w:rPr>
        <w:t>针对上述观点，伽利略加以回应。他认为，“正如计数的人在计算糖、丝绸和羊毛时必须除掉箱子、桶和其他包装一样，数学家要在具体条件下看出他在抽象条件下所证明那些原理时，同样必须除掉那些物质的障碍，而且如果他能做到这样的话，我敢向你保证，事物是和计算的结果同样符合的。所以错误不系于抽象还是具体，也不系于几何学或者物理学，而系于计算者是否懂得进行正确的计算”</w:t>
      </w:r>
      <w:r>
        <w:rPr>
          <w:rStyle w:val="ac"/>
          <w:bCs/>
          <w:szCs w:val="21"/>
        </w:rPr>
        <w:footnoteReference w:id="120"/>
      </w:r>
      <w:r>
        <w:rPr>
          <w:rFonts w:hint="eastAsia"/>
        </w:rPr>
        <w:t>。</w:t>
      </w:r>
    </w:p>
    <w:p w14:paraId="761E39D6" w14:textId="77777777" w:rsidR="002326A0" w:rsidRDefault="002326A0" w:rsidP="002326A0">
      <w:pPr>
        <w:ind w:firstLine="436"/>
      </w:pPr>
      <w:r>
        <w:rPr>
          <w:rFonts w:hint="eastAsia"/>
        </w:rPr>
        <w:t>他是怎样“计算”的呢？是运用理想化的方法</w:t>
      </w:r>
      <w:r>
        <w:rPr>
          <w:rFonts w:asciiTheme="minorEastAsia" w:hAnsiTheme="minorEastAsia"/>
          <w:spacing w:val="-8"/>
        </w:rPr>
        <w:t>—</w:t>
      </w:r>
      <w:r>
        <w:rPr>
          <w:rFonts w:asciiTheme="minorEastAsia" w:hAnsiTheme="minorEastAsia"/>
        </w:rPr>
        <w:t>—</w:t>
      </w:r>
      <w:r>
        <w:rPr>
          <w:rFonts w:hint="eastAsia"/>
        </w:rPr>
        <w:t>现实测量实验的理想化与思想实验方法的有机结合实现的。伽利略认为：“我们必须将现实世界理想化，因为不可能期望将我们这个丰富而又奥秘的世界完全以数学表示出来</w:t>
      </w:r>
      <w:r>
        <w:rPr>
          <w:rFonts w:asciiTheme="minorEastAsia" w:hAnsiTheme="minorEastAsia"/>
          <w:spacing w:val="-8"/>
        </w:rPr>
        <w:t>—</w:t>
      </w:r>
      <w:r>
        <w:rPr>
          <w:rFonts w:asciiTheme="minorEastAsia" w:hAnsiTheme="minorEastAsia"/>
        </w:rPr>
        <w:t>—</w:t>
      </w:r>
      <w:r>
        <w:rPr>
          <w:rFonts w:hint="eastAsia"/>
        </w:rPr>
        <w:t>即使我们忘掉色彩和气味，而将注意力集中于诸如形状和速度这些方面。也就是说，我们必须忘掉那些对于实现我们的目的来说属于非本质的东西。但这样做必须十分谨慎才是，否则，我们就会处于一个与我们生活于其中的真实世界毫无关联的纯想象的世界中了。”</w:t>
      </w:r>
      <w:r>
        <w:rPr>
          <w:rStyle w:val="ac"/>
          <w:bCs/>
          <w:szCs w:val="21"/>
        </w:rPr>
        <w:footnoteReference w:id="121"/>
      </w:r>
      <w:r>
        <w:rPr>
          <w:rFonts w:hint="eastAsia"/>
        </w:rPr>
        <w:t>经过上述处理后，就可以对物理对象进行量的认识了。我国学者就指出：“一旦抽象出了关于物体第一性的质的可观测量的概念，便可把观察实验限制在关于物体运动之可观测的、可定量的物性范围之内。一旦对个体对象与经验对象进行了抽象的、理想化的、分析的、设定性的理论实体的处理与类的处理，便可建立起能蕴涵大量经验内容的、具有普遍必然性的公设与演绎系统。这样，伽利略便把观察实验与数学演绎方法有机地结合起来了，从而便成功地创造了近现代实验自然科学研究的真正方法</w:t>
      </w:r>
      <w:r>
        <w:rPr>
          <w:rFonts w:asciiTheme="minorEastAsia" w:hAnsiTheme="minorEastAsia"/>
          <w:spacing w:val="-8"/>
        </w:rPr>
        <w:t>—</w:t>
      </w:r>
      <w:r>
        <w:rPr>
          <w:rFonts w:asciiTheme="minorEastAsia" w:hAnsiTheme="minorEastAsia"/>
        </w:rPr>
        <w:lastRenderedPageBreak/>
        <w:t>—</w:t>
      </w:r>
      <w:r>
        <w:rPr>
          <w:rFonts w:hint="eastAsia"/>
        </w:rPr>
        <w:t>数学实验方法。”</w:t>
      </w:r>
      <w:r>
        <w:rPr>
          <w:rStyle w:val="ac"/>
          <w:bCs/>
          <w:szCs w:val="21"/>
        </w:rPr>
        <w:footnoteReference w:id="122"/>
      </w:r>
    </w:p>
    <w:p w14:paraId="009DB318" w14:textId="77777777" w:rsidR="002326A0" w:rsidRDefault="002326A0" w:rsidP="002326A0">
      <w:pPr>
        <w:ind w:firstLine="436"/>
      </w:pPr>
      <w:r>
        <w:rPr>
          <w:rFonts w:hint="eastAsia"/>
        </w:rPr>
        <w:t>伽利略就是这样创立了理想实验方法</w:t>
      </w:r>
      <w:r>
        <w:rPr>
          <w:rFonts w:asciiTheme="minorEastAsia" w:hAnsiTheme="minorEastAsia"/>
          <w:spacing w:val="-8"/>
        </w:rPr>
        <w:t>—</w:t>
      </w:r>
      <w:r>
        <w:rPr>
          <w:rFonts w:asciiTheme="minorEastAsia" w:hAnsiTheme="minorEastAsia"/>
        </w:rPr>
        <w:t>—</w:t>
      </w:r>
      <w:r>
        <w:rPr>
          <w:rFonts w:hint="eastAsia"/>
        </w:rPr>
        <w:t>通过一定的物质操作和思维加工相结合的实验过程，得到自然过程在理想状态下的规律，然后再回到现实的过程中去加以修正，使之能直接应用于实际。“对伽利略来说，真实的世界是那个抽象数学关系的理想世界，而物质世界则对</w:t>
      </w:r>
      <w:r>
        <w:t>这个作为蓝本的</w:t>
      </w:r>
      <w:r>
        <w:rPr>
          <w:rFonts w:hint="eastAsia"/>
        </w:rPr>
        <w:t>理想世界的不完美实现。要想恰当地理解物质世界，就必须在理想世界这个有利角度在想象中去看待它。只有在理想的世界中，完美的圆球才能在完全光滑的平面上永远滚动下去。而在物质世界里，平面从来也不是完全光滑的，球体也从来不是完美的球形，滚动的球体最终会停下来。”</w:t>
      </w:r>
      <w:r>
        <w:rPr>
          <w:vertAlign w:val="superscript"/>
        </w:rPr>
        <w:footnoteReference w:id="123"/>
      </w:r>
      <w:r>
        <w:rPr>
          <w:rFonts w:hint="eastAsia"/>
        </w:rPr>
        <w:t>这样一种工作程序是现代一切科学工作所使用的常规方法。这是自伽利略开始的，从某种意义上说只有这种方法才是真正的科学实验。伽利略的实验方法有两点尤其重要：“第一，当得到意想不到的实验结果时，他并不拒绝</w:t>
      </w:r>
      <w:r>
        <w:rPr>
          <w:rFonts w:asciiTheme="minorEastAsia" w:hAnsiTheme="minorEastAsia"/>
          <w:spacing w:val="-8"/>
        </w:rPr>
        <w:t>—</w:t>
      </w:r>
      <w:r>
        <w:rPr>
          <w:rFonts w:asciiTheme="minorEastAsia" w:hAnsiTheme="minorEastAsia"/>
        </w:rPr>
        <w:t>—</w:t>
      </w:r>
      <w:r>
        <w:rPr>
          <w:rFonts w:hint="eastAsia"/>
        </w:rPr>
        <w:t>他质疑自己的思路；第二，他的实验是量化的，这在当时是一个革命性的观念。</w:t>
      </w:r>
      <w:r>
        <w:rPr>
          <w:rFonts w:ascii="宋体" w:hAnsi="宋体"/>
        </w:rPr>
        <w:t>”</w:t>
      </w:r>
      <w:r>
        <w:rPr>
          <w:vertAlign w:val="superscript"/>
        </w:rPr>
        <w:footnoteReference w:id="124"/>
      </w:r>
    </w:p>
    <w:p w14:paraId="3CEC4602" w14:textId="77777777" w:rsidR="002326A0" w:rsidRDefault="002326A0" w:rsidP="002326A0">
      <w:pPr>
        <w:ind w:firstLine="436"/>
      </w:pPr>
      <w:r>
        <w:rPr>
          <w:rFonts w:hint="eastAsia"/>
        </w:rPr>
        <w:t>经过前面的分析，可以得出下面结论：“他</w:t>
      </w:r>
      <w:r>
        <w:rPr>
          <w:rFonts w:ascii="宋体" w:hAnsi="宋体" w:hint="eastAsia"/>
        </w:rPr>
        <w:t>(</w:t>
      </w:r>
      <w:r>
        <w:rPr>
          <w:rFonts w:hint="eastAsia"/>
        </w:rPr>
        <w:t>伽利略</w:t>
      </w:r>
      <w:r>
        <w:rPr>
          <w:rFonts w:ascii="宋体" w:hAnsi="宋体" w:hint="eastAsia"/>
        </w:rPr>
        <w:t>)</w:t>
      </w:r>
      <w:r>
        <w:rPr>
          <w:rFonts w:hint="eastAsia"/>
        </w:rPr>
        <w:t>先于</w:t>
      </w:r>
      <w:r>
        <w:t>牛顿</w:t>
      </w:r>
      <w:r>
        <w:rPr>
          <w:rFonts w:hint="eastAsia"/>
        </w:rPr>
        <w:t>形式表达</w:t>
      </w:r>
      <w:r>
        <w:t>法</w:t>
      </w:r>
      <w:r>
        <w:rPr>
          <w:rFonts w:ascii="宋体" w:hAnsi="宋体" w:hint="eastAsia"/>
        </w:rPr>
        <w:t>(</w:t>
      </w:r>
      <w:r>
        <w:t>formal method of presentation</w:t>
      </w:r>
      <w:r>
        <w:rPr>
          <w:rFonts w:ascii="宋体" w:hAnsi="宋体" w:hint="eastAsia"/>
        </w:rPr>
        <w:t>)</w:t>
      </w:r>
      <w:r>
        <w:rPr>
          <w:rFonts w:hint="eastAsia"/>
        </w:rPr>
        <w:t>将他的分析方法分为‘</w:t>
      </w:r>
      <w:r>
        <w:t>定义、公理、定理和命题</w:t>
      </w:r>
      <w:r>
        <w:rPr>
          <w:rFonts w:hint="eastAsia"/>
        </w:rPr>
        <w:t>’，</w:t>
      </w:r>
      <w:r>
        <w:t>并从最简单、匀速的运动开始，然后</w:t>
      </w:r>
      <w:r>
        <w:rPr>
          <w:rFonts w:hint="eastAsia"/>
        </w:rPr>
        <w:t>转</w:t>
      </w:r>
      <w:r>
        <w:t>到加速和非自然或</w:t>
      </w:r>
      <w:r>
        <w:rPr>
          <w:rFonts w:hint="eastAsia"/>
        </w:rPr>
        <w:t>抛物</w:t>
      </w:r>
      <w:r>
        <w:t>运动中</w:t>
      </w:r>
      <w:r>
        <w:rPr>
          <w:rFonts w:hint="eastAsia"/>
        </w:rPr>
        <w:t>；</w:t>
      </w:r>
      <w:r>
        <w:t>其次</w:t>
      </w:r>
      <w:r>
        <w:rPr>
          <w:rFonts w:hint="eastAsia"/>
        </w:rPr>
        <w:t>，他用图示来说明推理，产生</w:t>
      </w:r>
      <w:r>
        <w:t>四个公理和六个定理。他的方法</w:t>
      </w:r>
      <w:r>
        <w:rPr>
          <w:rFonts w:hint="eastAsia"/>
        </w:rPr>
        <w:t>论</w:t>
      </w:r>
      <w:r>
        <w:t>预见了现代科学</w:t>
      </w:r>
      <w:r>
        <w:rPr>
          <w:rFonts w:hint="eastAsia"/>
        </w:rPr>
        <w:t>中对</w:t>
      </w:r>
      <w:r>
        <w:t>先验</w:t>
      </w:r>
      <w:r>
        <w:rPr>
          <w:rFonts w:hint="eastAsia"/>
        </w:rPr>
        <w:t>假定</w:t>
      </w:r>
      <w:r>
        <w:t>甚至常识性</w:t>
      </w:r>
      <w:r>
        <w:rPr>
          <w:rFonts w:hint="eastAsia"/>
        </w:rPr>
        <w:t>定义的拒绝</w:t>
      </w:r>
      <w:r>
        <w:t>，而倾向于那些由实验证据支持的最</w:t>
      </w:r>
      <w:r>
        <w:rPr>
          <w:rFonts w:hint="eastAsia"/>
        </w:rPr>
        <w:t>好的‘契合</w:t>
      </w:r>
      <w:r>
        <w:t>自然</w:t>
      </w:r>
      <w:r>
        <w:rPr>
          <w:rFonts w:hint="eastAsia"/>
        </w:rPr>
        <w:t>的现象’</w:t>
      </w:r>
      <w:r>
        <w:rPr>
          <w:rFonts w:ascii="宋体" w:hAnsi="宋体" w:hint="eastAsia"/>
        </w:rPr>
        <w:t>(</w:t>
      </w:r>
      <w:r>
        <w:t>fitting natural phenomena</w:t>
      </w:r>
      <w:r>
        <w:rPr>
          <w:rFonts w:ascii="宋体" w:hAnsi="宋体" w:hint="eastAsia"/>
        </w:rPr>
        <w:t>)</w:t>
      </w:r>
      <w:r>
        <w:rPr>
          <w:rFonts w:hint="eastAsia"/>
        </w:rPr>
        <w:t>。”</w:t>
      </w:r>
      <w:r>
        <w:rPr>
          <w:rStyle w:val="ac"/>
          <w:bCs/>
          <w:szCs w:val="21"/>
        </w:rPr>
        <w:footnoteReference w:id="125"/>
      </w:r>
    </w:p>
    <w:p w14:paraId="4F468D99" w14:textId="77777777" w:rsidR="002326A0" w:rsidRDefault="002326A0" w:rsidP="002326A0">
      <w:pPr>
        <w:ind w:firstLine="436"/>
      </w:pPr>
      <w:r>
        <w:rPr>
          <w:rFonts w:hint="eastAsia"/>
        </w:rPr>
        <w:t>伽利略之所以能实现物理学的</w:t>
      </w:r>
      <w:sdt>
        <w:sdtPr>
          <w:alias w:val="易错词检查"/>
          <w:id w:val="151550"/>
        </w:sdtPr>
        <w:sdtContent>
          <w:bookmarkStart w:id="93" w:name="bkReivew151550"/>
          <w:r>
            <w:rPr>
              <w:rFonts w:hint="eastAsia"/>
            </w:rPr>
            <w:t>数学化</w:t>
          </w:r>
          <w:bookmarkEnd w:id="93"/>
        </w:sdtContent>
      </w:sdt>
      <w:r>
        <w:rPr>
          <w:rFonts w:hint="eastAsia"/>
        </w:rPr>
        <w:t>，是有其哲学思想基础的。而其哲学思想基础的建立，又是基于对传统科学所奠基的哲学思想基础的反思、批判、决裂或者扬弃。如对于亚里士多德派的物理学家，伽利略总体上是反思批评的。他否定了</w:t>
      </w:r>
      <w:proofErr w:type="gramStart"/>
      <w:r>
        <w:rPr>
          <w:rFonts w:hint="eastAsia"/>
        </w:rPr>
        <w:t>亚氏从本质</w:t>
      </w:r>
      <w:proofErr w:type="gramEnd"/>
      <w:r>
        <w:rPr>
          <w:rFonts w:hint="eastAsia"/>
        </w:rPr>
        <w:t>的角度研究物理对象的动机，强调了数学在研究物理对象上的可能性、必要性和现实性，抛弃了亚氏对日常经验的肯定，对其加以批判性的考察和解释，从而走向批判的经验主义。对于柏拉图主义，伽利略总体上坚持“扬弃”。他坚持了其重视数学于世界研究的传统，受着理念论的影响，走向理想实验。不过，他抛弃了柏拉图主义的神秘主义成分，否定了物理学的研究只是数学的先验论证的观念，批判性地考察了经验世界的真实性以及其对理性发现的数学形式的说明，由此实现了经验世界与认识的数学形式之间的和谐一致性，从而最终也使物理学的</w:t>
      </w:r>
      <w:sdt>
        <w:sdtPr>
          <w:alias w:val="易错词检查"/>
          <w:id w:val="3013130"/>
        </w:sdtPr>
        <w:sdtContent>
          <w:bookmarkStart w:id="94" w:name="bkReivew3013130"/>
          <w:proofErr w:type="gramStart"/>
          <w:r>
            <w:rPr>
              <w:rFonts w:hint="eastAsia"/>
            </w:rPr>
            <w:t>数学化</w:t>
          </w:r>
          <w:bookmarkEnd w:id="94"/>
          <w:proofErr w:type="gramEnd"/>
        </w:sdtContent>
      </w:sdt>
      <w:r>
        <w:rPr>
          <w:rFonts w:hint="eastAsia"/>
        </w:rPr>
        <w:t>得以实现。伽利略的物理学</w:t>
      </w:r>
      <w:sdt>
        <w:sdtPr>
          <w:alias w:val="易错词检查"/>
          <w:id w:val="3040632"/>
        </w:sdtPr>
        <w:sdtContent>
          <w:bookmarkStart w:id="95" w:name="bkReivew3040632"/>
          <w:proofErr w:type="gramStart"/>
          <w:r>
            <w:rPr>
              <w:rFonts w:hint="eastAsia"/>
            </w:rPr>
            <w:t>数学化</w:t>
          </w:r>
          <w:bookmarkEnd w:id="95"/>
          <w:proofErr w:type="gramEnd"/>
        </w:sdtContent>
      </w:sdt>
      <w:r>
        <w:rPr>
          <w:rFonts w:hint="eastAsia"/>
        </w:rPr>
        <w:t>是与他对亚里士多德思想的反思批判，对柏拉图主义的坚持突破分不开的。这是其物理学</w:t>
      </w:r>
      <w:sdt>
        <w:sdtPr>
          <w:alias w:val="易错词检查"/>
          <w:id w:val="1053602"/>
        </w:sdtPr>
        <w:sdtContent>
          <w:bookmarkStart w:id="96" w:name="bkReivew1053602"/>
          <w:proofErr w:type="gramStart"/>
          <w:r>
            <w:rPr>
              <w:rFonts w:hint="eastAsia"/>
            </w:rPr>
            <w:t>数学化</w:t>
          </w:r>
          <w:bookmarkEnd w:id="96"/>
          <w:proofErr w:type="gramEnd"/>
        </w:sdtContent>
      </w:sdt>
      <w:r>
        <w:rPr>
          <w:rFonts w:hint="eastAsia"/>
        </w:rPr>
        <w:t>的思想基础。“</w:t>
      </w:r>
      <w:r>
        <w:t>因此，</w:t>
      </w:r>
      <w:r>
        <w:rPr>
          <w:rFonts w:hint="eastAsia"/>
        </w:rPr>
        <w:t>为什么在伽利略解决之后，所有的科学问题都不像以前那样了呢？</w:t>
      </w:r>
      <w:r>
        <w:t>在很大程度上取决于他对科学可理解性的重新定义以及他实现科学</w:t>
      </w:r>
      <w:r>
        <w:rPr>
          <w:rFonts w:hint="eastAsia"/>
        </w:rPr>
        <w:t>的</w:t>
      </w:r>
      <w:r>
        <w:t>可理解性的方法：只有一种新的解释</w:t>
      </w:r>
      <w:r>
        <w:rPr>
          <w:rFonts w:hint="eastAsia"/>
        </w:rPr>
        <w:t>性典范</w:t>
      </w:r>
      <w:r>
        <w:t>和一种</w:t>
      </w:r>
      <w:r>
        <w:rPr>
          <w:rFonts w:hint="eastAsia"/>
        </w:rPr>
        <w:t>史无前例</w:t>
      </w:r>
      <w:sdt>
        <w:sdtPr>
          <w:alias w:val="易错词检查"/>
          <w:id w:val="3141452"/>
        </w:sdtPr>
        <w:sdtContent>
          <w:bookmarkStart w:id="97" w:name="bkReivew3141452"/>
          <w:r>
            <w:rPr>
              <w:rFonts w:hint="eastAsia"/>
            </w:rPr>
            <w:t>的</w:t>
          </w:r>
          <w:bookmarkEnd w:id="97"/>
        </w:sdtContent>
      </w:sdt>
      <w:r>
        <w:rPr>
          <w:rFonts w:hint="eastAsia"/>
        </w:rPr>
        <w:t>将</w:t>
      </w:r>
      <w:r>
        <w:t>理性与观察结合起来的技巧，才能以如此激进的方式改变自然哲学。难怪当我们读到他的作品时，我们首先会被他在</w:t>
      </w:r>
      <w:r>
        <w:rPr>
          <w:rFonts w:hint="eastAsia"/>
        </w:rPr>
        <w:t>具有</w:t>
      </w:r>
      <w:r>
        <w:t>2000</w:t>
      </w:r>
      <w:r>
        <w:t>年</w:t>
      </w:r>
      <w:r>
        <w:rPr>
          <w:rFonts w:hint="eastAsia"/>
        </w:rPr>
        <w:t>历史</w:t>
      </w:r>
      <w:r>
        <w:t>的科学理性画卷上</w:t>
      </w:r>
      <w:r>
        <w:rPr>
          <w:rFonts w:hint="eastAsia"/>
        </w:rPr>
        <w:t>以非凡的</w:t>
      </w:r>
      <w:r>
        <w:t>方式</w:t>
      </w:r>
      <w:r>
        <w:rPr>
          <w:rFonts w:hint="eastAsia"/>
        </w:rPr>
        <w:t>画出近代</w:t>
      </w:r>
      <w:r>
        <w:t>科学</w:t>
      </w:r>
      <w:r>
        <w:rPr>
          <w:rFonts w:hint="eastAsia"/>
        </w:rPr>
        <w:t>的特点</w:t>
      </w:r>
      <w:r>
        <w:t>所震撼。</w:t>
      </w:r>
      <w:r>
        <w:rPr>
          <w:rFonts w:hint="eastAsia"/>
        </w:rPr>
        <w:t>”</w:t>
      </w:r>
      <w:r>
        <w:rPr>
          <w:rStyle w:val="ac"/>
          <w:bCs/>
          <w:szCs w:val="21"/>
        </w:rPr>
        <w:footnoteReference w:id="126"/>
      </w:r>
    </w:p>
    <w:p w14:paraId="60B307D6" w14:textId="77777777" w:rsidR="002326A0" w:rsidRDefault="002326A0" w:rsidP="002326A0">
      <w:pPr>
        <w:ind w:firstLine="436"/>
      </w:pPr>
      <w:r>
        <w:rPr>
          <w:rFonts w:hint="eastAsia"/>
        </w:rPr>
        <w:t>当然，伽利略所处的时代是近代科学革命的前夜。伽利略对传统物理学及其哲学思想基础所进行的反思、批判、扬弃，不是一</w:t>
      </w:r>
      <w:r>
        <w:t>蹴</w:t>
      </w:r>
      <w:r>
        <w:rPr>
          <w:rFonts w:hint="eastAsia"/>
        </w:rPr>
        <w:t>而就的，而是逐渐的、不完全的、不彻底的，甚至是</w:t>
      </w:r>
      <w:proofErr w:type="gramStart"/>
      <w:r>
        <w:rPr>
          <w:rFonts w:hint="eastAsia"/>
        </w:rPr>
        <w:t>随具体</w:t>
      </w:r>
      <w:proofErr w:type="gramEnd"/>
      <w:r>
        <w:rPr>
          <w:rFonts w:hint="eastAsia"/>
        </w:rPr>
        <w:t>情况变化而</w:t>
      </w:r>
      <w:r>
        <w:t>变化</w:t>
      </w:r>
      <w:r>
        <w:rPr>
          <w:rFonts w:hint="eastAsia"/>
        </w:rPr>
        <w:t>的。伽利略并不是专门的哲学家，并没有专门、系统、清晰地阐述</w:t>
      </w:r>
      <w:r>
        <w:rPr>
          <w:rFonts w:hint="eastAsia"/>
        </w:rPr>
        <w:lastRenderedPageBreak/>
        <w:t>他的物理学</w:t>
      </w:r>
      <w:sdt>
        <w:sdtPr>
          <w:alias w:val="易错词检查"/>
          <w:id w:val="2111224"/>
        </w:sdtPr>
        <w:sdtContent>
          <w:bookmarkStart w:id="98" w:name="bkReivew2111224"/>
          <w:proofErr w:type="gramStart"/>
          <w:r>
            <w:rPr>
              <w:rFonts w:hint="eastAsia"/>
            </w:rPr>
            <w:t>数学化</w:t>
          </w:r>
          <w:bookmarkEnd w:id="98"/>
          <w:proofErr w:type="gramEnd"/>
        </w:sdtContent>
      </w:sdt>
      <w:r>
        <w:rPr>
          <w:rFonts w:hint="eastAsia"/>
        </w:rPr>
        <w:t>哲学思想，他的这方面思想主要体现在对新科学的哲学辩护，尤其是方法论的辩护上。对哲学的关注，对方法的追求，</w:t>
      </w:r>
      <w:r>
        <w:t>对反对派哲学家的回击</w:t>
      </w:r>
      <w:r>
        <w:rPr>
          <w:rFonts w:hint="eastAsia"/>
        </w:rPr>
        <w:t>，</w:t>
      </w:r>
      <w:r>
        <w:t>对哲学家头衔的维护以及对</w:t>
      </w:r>
      <w:r>
        <w:rPr>
          <w:rFonts w:hint="eastAsia"/>
        </w:rPr>
        <w:t>科学的</w:t>
      </w:r>
      <w:r>
        <w:t>哲学</w:t>
      </w:r>
      <w:r>
        <w:rPr>
          <w:rFonts w:hint="eastAsia"/>
        </w:rPr>
        <w:t>问题</w:t>
      </w:r>
      <w:r>
        <w:t>争论的兴趣</w:t>
      </w:r>
      <w:r>
        <w:rPr>
          <w:rFonts w:hint="eastAsia"/>
        </w:rPr>
        <w:t>和贯彻等，构成了他的科学实践活动和融会于其中的哲学思想，同时也展现了伽利略的科学</w:t>
      </w:r>
      <w:r>
        <w:t>不</w:t>
      </w:r>
      <w:r>
        <w:rPr>
          <w:rFonts w:hint="eastAsia"/>
        </w:rPr>
        <w:t>单纯</w:t>
      </w:r>
      <w:r>
        <w:t>是一些结论的集合</w:t>
      </w:r>
      <w:r>
        <w:rPr>
          <w:rFonts w:hint="eastAsia"/>
        </w:rPr>
        <w:t>和</w:t>
      </w:r>
      <w:r>
        <w:t>方法</w:t>
      </w:r>
      <w:r>
        <w:rPr>
          <w:rFonts w:hint="eastAsia"/>
        </w:rPr>
        <w:t>的阐述，也不是纯粹的科学成果，</w:t>
      </w:r>
      <w:sdt>
        <w:sdtPr>
          <w:alias w:val="易错词检查"/>
          <w:id w:val="3112413"/>
        </w:sdtPr>
        <w:sdtContent>
          <w:bookmarkStart w:id="99" w:name="bkReivew3112413"/>
          <w:r>
            <w:rPr>
              <w:rFonts w:hint="eastAsia"/>
            </w:rPr>
            <w:t>而</w:t>
          </w:r>
          <w:bookmarkEnd w:id="99"/>
        </w:sdtContent>
      </w:sdt>
      <w:r>
        <w:rPr>
          <w:rFonts w:hint="eastAsia"/>
        </w:rPr>
        <w:t>是与科学活动紧密关联的哲学思想的探讨。他对哲学的反思、批判、扬弃，主要体现于科学实践之中，以及对科学实践的哲学理论化的反思之中。</w:t>
      </w:r>
    </w:p>
    <w:p w14:paraId="4F40941A" w14:textId="77777777" w:rsidR="002326A0" w:rsidRDefault="002326A0" w:rsidP="002326A0">
      <w:pPr>
        <w:pStyle w:val="24"/>
        <w:spacing w:before="468" w:after="312"/>
      </w:pPr>
      <w:bookmarkStart w:id="100" w:name="_Toc50645965"/>
      <w:bookmarkStart w:id="101" w:name="_Toc100330603"/>
      <w:bookmarkStart w:id="102" w:name="_Toc50646009"/>
      <w:bookmarkStart w:id="103" w:name="_Toc82685217"/>
      <w:r>
        <w:rPr>
          <w:rFonts w:hint="eastAsia"/>
        </w:rPr>
        <w:t>四、哥白尼的“日心说”是如何被接受的</w:t>
      </w:r>
      <w:bookmarkStart w:id="104" w:name="pindex1548"/>
      <w:bookmarkEnd w:id="100"/>
      <w:bookmarkEnd w:id="101"/>
      <w:bookmarkEnd w:id="102"/>
      <w:bookmarkEnd w:id="103"/>
      <w:bookmarkEnd w:id="104"/>
    </w:p>
    <w:p w14:paraId="7B7E90D8" w14:textId="77777777" w:rsidR="002326A0" w:rsidRDefault="002326A0" w:rsidP="002326A0">
      <w:pPr>
        <w:ind w:firstLine="436"/>
      </w:pPr>
      <w:r>
        <w:rPr>
          <w:rFonts w:hint="eastAsia"/>
        </w:rPr>
        <w:t>上一节主要阐述伽利略是如何创立数学的物理学的。事实上，伽利略对于天文学</w:t>
      </w:r>
      <w:r>
        <w:rPr>
          <w:rFonts w:ascii="宋体" w:hAnsi="宋体" w:hint="eastAsia"/>
        </w:rPr>
        <w:t>(</w:t>
      </w:r>
      <w:r>
        <w:rPr>
          <w:rFonts w:hint="eastAsia"/>
        </w:rPr>
        <w:t>哥白尼的“</w:t>
      </w:r>
      <w:r w:rsidRPr="003E68B4">
        <w:rPr>
          <w:rFonts w:hint="eastAsia"/>
        </w:rPr>
        <w:t>日心学”</w:t>
      </w:r>
      <w:r>
        <w:rPr>
          <w:rFonts w:ascii="宋体" w:hAnsi="宋体" w:hint="eastAsia"/>
        </w:rPr>
        <w:t>)</w:t>
      </w:r>
      <w:r>
        <w:rPr>
          <w:rFonts w:hint="eastAsia"/>
        </w:rPr>
        <w:t>也有他的贡献。伽利略虽然不是第一个用望远镜望天的人，在他之前有英国的</w:t>
      </w:r>
      <w:bookmarkStart w:id="105" w:name="_Hlk35192660"/>
      <w:r>
        <w:rPr>
          <w:rFonts w:hint="eastAsia"/>
        </w:rPr>
        <w:t>哈里奥特</w:t>
      </w:r>
      <w:r>
        <w:rPr>
          <w:rFonts w:ascii="宋体" w:hAnsi="宋体" w:hint="eastAsia"/>
        </w:rPr>
        <w:t>(</w:t>
      </w:r>
      <w:r>
        <w:t>Thomas Harriot</w:t>
      </w:r>
      <w:r>
        <w:rPr>
          <w:rFonts w:hint="eastAsia"/>
        </w:rPr>
        <w:t>，</w:t>
      </w:r>
      <w:r>
        <w:t>1560</w:t>
      </w:r>
      <w:r>
        <w:rPr>
          <w:rFonts w:ascii="宋体" w:hAnsi="宋体" w:hint="eastAsia"/>
        </w:rPr>
        <w:t>—</w:t>
      </w:r>
      <w:r>
        <w:t>1621</w:t>
      </w:r>
      <w:r>
        <w:rPr>
          <w:rFonts w:ascii="宋体" w:hAnsi="宋体" w:hint="eastAsia"/>
        </w:rPr>
        <w:t>)</w:t>
      </w:r>
      <w:r>
        <w:rPr>
          <w:rFonts w:hint="eastAsia"/>
        </w:rPr>
        <w:t>，</w:t>
      </w:r>
      <w:bookmarkEnd w:id="105"/>
      <w:r>
        <w:rPr>
          <w:rFonts w:hint="eastAsia"/>
        </w:rPr>
        <w:t>但是，哈里奥特没有公布他的发现，而伽利略则将他的发现在《星际使者》</w:t>
      </w:r>
      <w:r>
        <w:rPr>
          <w:rFonts w:ascii="宋体" w:hAnsi="宋体" w:hint="eastAsia"/>
        </w:rPr>
        <w:t>(</w:t>
      </w:r>
      <w:r>
        <w:rPr>
          <w:rStyle w:val="xie123"/>
        </w:rPr>
        <w:t>The Messenger of the Stars</w:t>
      </w:r>
      <w:r>
        <w:rPr>
          <w:rFonts w:hint="eastAsia"/>
        </w:rPr>
        <w:t>，</w:t>
      </w:r>
      <w:r>
        <w:t>1610</w:t>
      </w:r>
      <w:r>
        <w:rPr>
          <w:rFonts w:hint="eastAsia"/>
        </w:rPr>
        <w:t>年</w:t>
      </w:r>
      <w:r>
        <w:rPr>
          <w:rFonts w:ascii="宋体" w:hAnsi="宋体" w:hint="eastAsia"/>
        </w:rPr>
        <w:t>)</w:t>
      </w:r>
      <w:r>
        <w:rPr>
          <w:rFonts w:hint="eastAsia"/>
        </w:rPr>
        <w:t>、《关于太阳黑子的书信》</w:t>
      </w:r>
      <w:r>
        <w:rPr>
          <w:rFonts w:ascii="宋体" w:hAnsi="宋体" w:hint="eastAsia"/>
        </w:rPr>
        <w:t>(</w:t>
      </w:r>
      <w:r>
        <w:rPr>
          <w:rStyle w:val="xie123"/>
          <w:rFonts w:hint="eastAsia"/>
        </w:rPr>
        <w:t>Let</w:t>
      </w:r>
      <w:r>
        <w:rPr>
          <w:rStyle w:val="xie123"/>
        </w:rPr>
        <w:t>ters on Sunspots</w:t>
      </w:r>
      <w:r>
        <w:t>，</w:t>
      </w:r>
      <w:r>
        <w:t>1613</w:t>
      </w:r>
      <w:r>
        <w:rPr>
          <w:rFonts w:hint="eastAsia"/>
        </w:rPr>
        <w:t>年</w:t>
      </w:r>
      <w:r>
        <w:rPr>
          <w:rFonts w:ascii="宋体" w:hAnsi="宋体" w:hint="eastAsia"/>
        </w:rPr>
        <w:t>)</w:t>
      </w:r>
      <w:r>
        <w:rPr>
          <w:rFonts w:hint="eastAsia"/>
        </w:rPr>
        <w:t>、《关于两大世界体系的对话》</w:t>
      </w:r>
      <w:r>
        <w:rPr>
          <w:rFonts w:ascii="宋体" w:hAnsi="宋体" w:hint="eastAsia"/>
        </w:rPr>
        <w:t>(</w:t>
      </w:r>
      <w:r>
        <w:rPr>
          <w:rStyle w:val="xie123"/>
          <w:rFonts w:hint="eastAsia"/>
        </w:rPr>
        <w:t>D</w:t>
      </w:r>
      <w:r>
        <w:rPr>
          <w:rStyle w:val="xie123"/>
        </w:rPr>
        <w:t>ialogues Concerning the Two Chief World Systems</w:t>
      </w:r>
      <w:r>
        <w:rPr>
          <w:rFonts w:hint="eastAsia"/>
        </w:rPr>
        <w:t>，</w:t>
      </w:r>
      <w:r>
        <w:t>1632</w:t>
      </w:r>
      <w:r>
        <w:rPr>
          <w:rFonts w:hint="eastAsia"/>
        </w:rPr>
        <w:t>年</w:t>
      </w:r>
      <w:r>
        <w:rPr>
          <w:rFonts w:ascii="宋体" w:hAnsi="宋体" w:hint="eastAsia"/>
        </w:rPr>
        <w:t>)</w:t>
      </w:r>
      <w:r>
        <w:rPr>
          <w:rFonts w:hint="eastAsia"/>
        </w:rPr>
        <w:t>中公布了出来。这些发现一</w:t>
      </w:r>
      <w:r>
        <w:t>定程度上</w:t>
      </w:r>
      <w:r>
        <w:rPr>
          <w:rFonts w:hint="eastAsia"/>
        </w:rPr>
        <w:t>支持了哥白尼日心说的正确性和托勒密地心说的错误性，也相应地反驳了与地心说相一致的亚里士多德的自然哲学体系。鉴此，是否当时的人们就应该接受哥白尼的“</w:t>
      </w:r>
      <w:r w:rsidRPr="003E68B4">
        <w:rPr>
          <w:rFonts w:hint="eastAsia"/>
        </w:rPr>
        <w:t>日心说”</w:t>
      </w:r>
      <w:r>
        <w:rPr>
          <w:rFonts w:hint="eastAsia"/>
        </w:rPr>
        <w:t>呢？哥白尼的日心说在提出之后是如何被当时的人们对待以及接受的呢？对此，学界有不同的视角和看法。</w:t>
      </w:r>
    </w:p>
    <w:p w14:paraId="4187A1C9" w14:textId="77777777" w:rsidR="002326A0" w:rsidRDefault="002326A0" w:rsidP="002326A0">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德威特科学哲学视角：从工具论</w:t>
      </w:r>
      <w:r>
        <w:t>到</w:t>
      </w:r>
      <w:r>
        <w:rPr>
          <w:rFonts w:hint="eastAsia"/>
        </w:rPr>
        <w:t>实在论接受</w:t>
      </w:r>
      <w:r>
        <w:rPr>
          <w:rFonts w:ascii="宋体" w:eastAsia="宋体" w:hAnsi="宋体" w:hint="eastAsia"/>
        </w:rPr>
        <w:t>日心说</w:t>
      </w:r>
      <w:bookmarkStart w:id="106" w:name="pindex1550"/>
      <w:bookmarkEnd w:id="106"/>
    </w:p>
    <w:p w14:paraId="0B56647B" w14:textId="77777777" w:rsidR="002326A0" w:rsidRDefault="002326A0" w:rsidP="002326A0">
      <w:pPr>
        <w:ind w:firstLine="436"/>
      </w:pPr>
      <w:r>
        <w:rPr>
          <w:rFonts w:hint="eastAsia"/>
        </w:rPr>
        <w:t>德威特</w:t>
      </w:r>
      <w:r>
        <w:rPr>
          <w:rFonts w:ascii="宋体" w:hAnsi="宋体" w:hint="eastAsia"/>
        </w:rPr>
        <w:t>(</w:t>
      </w:r>
      <w:r>
        <w:rPr>
          <w:rFonts w:hint="eastAsia"/>
        </w:rPr>
        <w:t xml:space="preserve">R. </w:t>
      </w:r>
      <w:r>
        <w:t>Dewitt</w:t>
      </w:r>
      <w:r>
        <w:rPr>
          <w:rFonts w:ascii="宋体" w:hAnsi="宋体" w:hint="eastAsia"/>
        </w:rPr>
        <w:t>)</w:t>
      </w:r>
      <w:r>
        <w:rPr>
          <w:rFonts w:hint="eastAsia"/>
        </w:rPr>
        <w:t>从科学哲学</w:t>
      </w:r>
      <w:r>
        <w:rPr>
          <w:rFonts w:asciiTheme="minorEastAsia" w:hAnsiTheme="minorEastAsia"/>
          <w:spacing w:val="-8"/>
        </w:rPr>
        <w:t>—</w:t>
      </w:r>
      <w:r>
        <w:rPr>
          <w:rFonts w:asciiTheme="minorEastAsia" w:hAnsiTheme="minorEastAsia"/>
        </w:rPr>
        <w:t>—</w:t>
      </w:r>
      <w:r>
        <w:rPr>
          <w:rFonts w:hint="eastAsia"/>
        </w:rPr>
        <w:t>实在论与工具论的视角，对上述“日心说”的提出及其发展历程进行了探讨。</w:t>
      </w:r>
    </w:p>
    <w:p w14:paraId="0C59689A" w14:textId="77777777" w:rsidR="002326A0" w:rsidRDefault="002326A0" w:rsidP="002326A0">
      <w:pPr>
        <w:pStyle w:val="5"/>
        <w:spacing w:before="62" w:after="62"/>
        <w:ind w:firstLine="440"/>
      </w:pPr>
      <w:r>
        <w:t>1</w:t>
      </w:r>
      <w:r>
        <w:rPr>
          <w:rFonts w:hint="eastAsia"/>
        </w:rPr>
        <w:t>. 1</w:t>
      </w:r>
      <w:r>
        <w:t>6</w:t>
      </w:r>
      <w:r>
        <w:t>世纪：基于实在论接受地心说以及基于工具论应用日心说</w:t>
      </w:r>
      <w:bookmarkStart w:id="107" w:name="pindex1552"/>
      <w:bookmarkEnd w:id="107"/>
    </w:p>
    <w:p w14:paraId="5D0E8BF9" w14:textId="77777777" w:rsidR="002326A0" w:rsidRDefault="002326A0" w:rsidP="002326A0">
      <w:pPr>
        <w:ind w:firstLine="436"/>
      </w:pPr>
      <w:r>
        <w:rPr>
          <w:rFonts w:hint="eastAsia"/>
        </w:rPr>
        <w:t>德威特认为，对于一个理论来说，它或者被人们看作是工具论的</w:t>
      </w:r>
      <w:r>
        <w:rPr>
          <w:rFonts w:asciiTheme="minorEastAsia" w:hAnsiTheme="minorEastAsia"/>
          <w:spacing w:val="-8"/>
        </w:rPr>
        <w:t>—</w:t>
      </w:r>
      <w:r>
        <w:rPr>
          <w:rFonts w:asciiTheme="minorEastAsia" w:hAnsiTheme="minorEastAsia"/>
        </w:rPr>
        <w:t>—</w:t>
      </w:r>
      <w:r>
        <w:rPr>
          <w:rFonts w:hint="eastAsia"/>
        </w:rPr>
        <w:t>仅</w:t>
      </w:r>
      <w:r>
        <w:rPr>
          <w:rFonts w:hint="eastAsia"/>
          <w:spacing w:val="2"/>
        </w:rPr>
        <w:t>仅是解释和预测相关证据的工具；或者被看作是实在论的</w:t>
      </w:r>
      <w:r>
        <w:rPr>
          <w:rFonts w:asciiTheme="minorEastAsia" w:hAnsiTheme="minorEastAsia"/>
          <w:spacing w:val="-8"/>
        </w:rPr>
        <w:t>—</w:t>
      </w:r>
      <w:r>
        <w:rPr>
          <w:rFonts w:asciiTheme="minorEastAsia" w:hAnsiTheme="minorEastAsia"/>
        </w:rPr>
        <w:t>—</w:t>
      </w:r>
      <w:r>
        <w:rPr>
          <w:rFonts w:hint="eastAsia"/>
          <w:spacing w:val="2"/>
        </w:rPr>
        <w:t>不仅能够解释</w:t>
      </w:r>
      <w:r>
        <w:rPr>
          <w:rFonts w:hint="eastAsia"/>
          <w:spacing w:val="4"/>
        </w:rPr>
        <w:t>和预测相关的证据，而且还能够反映事物的本来面目；或者被看作是混合的</w:t>
      </w:r>
      <w:r>
        <w:rPr>
          <w:rFonts w:asciiTheme="minorEastAsia" w:hAnsiTheme="minorEastAsia"/>
          <w:spacing w:val="-8"/>
        </w:rPr>
        <w:t>—</w:t>
      </w:r>
      <w:r>
        <w:rPr>
          <w:rFonts w:asciiTheme="minorEastAsia" w:hAnsiTheme="minorEastAsia"/>
        </w:rPr>
        <w:t>—</w:t>
      </w:r>
      <w:r>
        <w:rPr>
          <w:rFonts w:hint="eastAsia"/>
          <w:spacing w:val="2"/>
        </w:rPr>
        <w:t>理论</w:t>
      </w:r>
      <w:r>
        <w:rPr>
          <w:rFonts w:hint="eastAsia"/>
        </w:rPr>
        <w:t>的一部分被看作是工具论的，另一部分被看作是实在论的。</w:t>
      </w:r>
      <w:r>
        <w:rPr>
          <w:rStyle w:val="ac"/>
        </w:rPr>
        <w:footnoteReference w:id="127"/>
      </w:r>
      <w:r>
        <w:rPr>
          <w:rFonts w:hint="eastAsia"/>
        </w:rPr>
        <w:t>当遇到相互冲突的理论时，还有可能同时接受两个互相冲突的理论，对一个理论持工具主义者态度，而对另一个理论持实在论者的态度。</w:t>
      </w:r>
      <w:r>
        <w:rPr>
          <w:rStyle w:val="ac"/>
          <w:bCs/>
          <w:szCs w:val="21"/>
        </w:rPr>
        <w:footnoteReference w:id="128"/>
      </w:r>
    </w:p>
    <w:p w14:paraId="121CB9DC" w14:textId="77777777" w:rsidR="002326A0" w:rsidRDefault="002326A0" w:rsidP="002326A0">
      <w:pPr>
        <w:ind w:firstLine="436"/>
      </w:pPr>
      <w:r>
        <w:rPr>
          <w:rFonts w:hint="eastAsia"/>
        </w:rPr>
        <w:t>德威特比较了托勒密的地心说和哥白尼的日心说，认为在天体遵循匀速圆周运动等自然哲学观念方面，哥白尼天文学体系稍微要好了些，因为它舍弃了“均衡点”这一概念；在复杂性方面，两者都是复杂的，很难区别它们；在对星球逆行运动的解释方面，哥白尼天文学体系有着更加自然的解释；在实在论方面，从当时的情况看，是强烈支持托勒密天文学体系的，即认为地球是宇宙的中心。结果是：“在大多数方面</w:t>
      </w:r>
      <w:r>
        <w:rPr>
          <w:rFonts w:ascii="宋体" w:hAnsi="宋体" w:hint="eastAsia"/>
        </w:rPr>
        <w:t>(</w:t>
      </w:r>
      <w:r>
        <w:rPr>
          <w:rFonts w:hint="eastAsia"/>
        </w:rPr>
        <w:t>除了不使用等距点和对逆行运动的解释两方面</w:t>
      </w:r>
      <w:r>
        <w:rPr>
          <w:rFonts w:ascii="宋体" w:hAnsi="宋体" w:hint="eastAsia"/>
        </w:rPr>
        <w:t>)</w:t>
      </w:r>
      <w:r>
        <w:rPr>
          <w:rFonts w:hint="eastAsia"/>
        </w:rPr>
        <w:t>，哥白尼体系并没有比托勒密体系更好，在某些重要方面</w:t>
      </w:r>
      <w:r>
        <w:rPr>
          <w:rFonts w:ascii="宋体" w:hAnsi="宋体" w:hint="eastAsia"/>
        </w:rPr>
        <w:t>(</w:t>
      </w:r>
      <w:r>
        <w:rPr>
          <w:rFonts w:hint="eastAsia"/>
        </w:rPr>
        <w:t>比如，在</w:t>
      </w:r>
      <w:commentRangeStart w:id="109"/>
      <w:r>
        <w:rPr>
          <w:rFonts w:hint="eastAsia"/>
        </w:rPr>
        <w:t>‘地球是静止的’和‘地球是运动的’</w:t>
      </w:r>
      <w:commentRangeEnd w:id="109"/>
      <w:r w:rsidR="003F7D7A">
        <w:rPr>
          <w:rStyle w:val="ad"/>
        </w:rPr>
        <w:commentReference w:id="109"/>
      </w:r>
      <w:r>
        <w:rPr>
          <w:rFonts w:hint="eastAsia"/>
        </w:rPr>
        <w:t>两个观点中，哪一个观点更为合理</w:t>
      </w:r>
      <w:r>
        <w:rPr>
          <w:rFonts w:ascii="宋体" w:hAnsi="宋体" w:hint="eastAsia"/>
        </w:rPr>
        <w:t>)</w:t>
      </w:r>
      <w:r>
        <w:rPr>
          <w:rFonts w:hint="eastAsia"/>
        </w:rPr>
        <w:t>，哥白尼体系远不如托勒</w:t>
      </w:r>
      <w:r>
        <w:rPr>
          <w:rFonts w:hint="eastAsia"/>
        </w:rPr>
        <w:lastRenderedPageBreak/>
        <w:t>密体系。”</w:t>
      </w:r>
      <w:r>
        <w:rPr>
          <w:rStyle w:val="ac"/>
          <w:bCs/>
          <w:szCs w:val="21"/>
        </w:rPr>
        <w:footnoteReference w:id="129"/>
      </w:r>
    </w:p>
    <w:p w14:paraId="7312DDB3" w14:textId="77777777" w:rsidR="002326A0" w:rsidRDefault="002326A0" w:rsidP="002326A0">
      <w:pPr>
        <w:ind w:firstLine="436"/>
      </w:pPr>
      <w:r>
        <w:rPr>
          <w:rFonts w:hint="eastAsia"/>
        </w:rPr>
        <w:t>既然如此，在日心说被哥</w:t>
      </w:r>
      <w:r>
        <w:t>白尼</w:t>
      </w:r>
      <w:r>
        <w:rPr>
          <w:rFonts w:hint="eastAsia"/>
        </w:rPr>
        <w:t>提出后的</w:t>
      </w:r>
      <w:r>
        <w:rPr>
          <w:rFonts w:hint="eastAsia"/>
        </w:rPr>
        <w:t>16</w:t>
      </w:r>
      <w:r>
        <w:rPr>
          <w:rFonts w:hint="eastAsia"/>
        </w:rPr>
        <w:t>世纪后半期，托勒密的地心说仍然广为人们所接受，而哥白尼的日心说仅为少数人相信其是正确的并被接受。不过，这也并不表明哥白尼的日心说被当时的社会断然拒绝。德威特的研究表明，哥白尼的天文学</w:t>
      </w:r>
      <w:r>
        <w:t>理论</w:t>
      </w:r>
      <w:r>
        <w:rPr>
          <w:rFonts w:hint="eastAsia"/>
        </w:rPr>
        <w:t>被广泛地阅读、讨论，也广泛地在欧洲的大学里被用于教学。不仅如此，它还被用作制作天文学图表。</w:t>
      </w:r>
      <w:r>
        <w:t>这是什么原因呢？德威特认为，部分原因是自托勒密天文学体系出现之后的</w:t>
      </w:r>
      <w:r>
        <w:rPr>
          <w:rFonts w:hint="eastAsia"/>
        </w:rPr>
        <w:t>1</w:t>
      </w:r>
      <w:r>
        <w:t>4</w:t>
      </w:r>
      <w:r>
        <w:t>年</w:t>
      </w:r>
      <w:r>
        <w:rPr>
          <w:rFonts w:hint="eastAsia"/>
        </w:rPr>
        <w:t>间，一直没有出现另外一个完整的天文学体系，而一旦哥白尼的天文学体系出现后，给人们留下了深刻印象，人们将他称为“托勒密之二”；另外一个原因就是，哥白尼的日心说在制作天文图表上面与托勒密的地心说具有几乎同等的预测</w:t>
      </w:r>
      <w:r>
        <w:t>和解释的</w:t>
      </w:r>
      <w:r>
        <w:rPr>
          <w:rFonts w:hint="eastAsia"/>
        </w:rPr>
        <w:t>优势，而且</w:t>
      </w:r>
      <w:r>
        <w:rPr>
          <w:rFonts w:hint="eastAsia"/>
        </w:rPr>
        <w:t>16</w:t>
      </w:r>
      <w:r>
        <w:rPr>
          <w:rFonts w:hint="eastAsia"/>
        </w:rPr>
        <w:t>世纪急需一套新的天文学图表</w:t>
      </w:r>
      <w:r>
        <w:rPr>
          <w:rFonts w:ascii="宋体" w:hAnsi="宋体" w:hint="eastAsia"/>
        </w:rPr>
        <w:t>(</w:t>
      </w:r>
      <w:r>
        <w:rPr>
          <w:rFonts w:hint="eastAsia"/>
        </w:rPr>
        <w:t>旧的一套是</w:t>
      </w:r>
      <w:r>
        <w:rPr>
          <w:rFonts w:hint="eastAsia"/>
        </w:rPr>
        <w:t>13</w:t>
      </w:r>
      <w:r>
        <w:rPr>
          <w:rFonts w:hint="eastAsia"/>
        </w:rPr>
        <w:t>世纪制作的，已经过时</w:t>
      </w:r>
      <w:r>
        <w:rPr>
          <w:rFonts w:ascii="宋体" w:hAnsi="宋体" w:hint="eastAsia"/>
        </w:rPr>
        <w:t>)</w:t>
      </w:r>
      <w:r>
        <w:rPr>
          <w:rFonts w:hint="eastAsia"/>
        </w:rPr>
        <w:t>，哥白尼的日心说正好满足这一需求。</w:t>
      </w:r>
      <w:r>
        <w:rPr>
          <w:rStyle w:val="ac"/>
          <w:bCs/>
          <w:szCs w:val="21"/>
        </w:rPr>
        <w:footnoteReference w:id="130"/>
      </w:r>
    </w:p>
    <w:p w14:paraId="35CFFF62" w14:textId="77777777" w:rsidR="002326A0" w:rsidRDefault="002326A0" w:rsidP="002326A0">
      <w:pPr>
        <w:ind w:firstLine="444"/>
      </w:pPr>
      <w:r>
        <w:rPr>
          <w:spacing w:val="2"/>
        </w:rPr>
        <w:t>这</w:t>
      </w:r>
      <w:r>
        <w:rPr>
          <w:rFonts w:hint="eastAsia"/>
        </w:rPr>
        <w:t>就是说，人们阅读、讨论乃至教学哥白尼的日心说，并不是抱着它是一个正确的理论的态度</w:t>
      </w:r>
      <w:r>
        <w:rPr>
          <w:rFonts w:asciiTheme="minorEastAsia" w:hAnsiTheme="minorEastAsia"/>
          <w:spacing w:val="-8"/>
        </w:rPr>
        <w:t>—</w:t>
      </w:r>
      <w:r>
        <w:rPr>
          <w:rFonts w:asciiTheme="minorEastAsia" w:hAnsiTheme="minorEastAsia"/>
        </w:rPr>
        <w:t>—</w:t>
      </w:r>
      <w:r>
        <w:rPr>
          <w:rFonts w:hint="eastAsia"/>
        </w:rPr>
        <w:t>实在论的态度，而只是抱着一个工具主义的态度，即认为它是一个有用的天文学体系，它能够解释和预测一些现象，但它的最</w:t>
      </w:r>
      <w:r>
        <w:rPr>
          <w:rFonts w:hint="eastAsia"/>
          <w:spacing w:val="-2"/>
        </w:rPr>
        <w:t>基本的假设“太阳为中心”是错误的</w:t>
      </w:r>
      <w:r>
        <w:rPr>
          <w:spacing w:val="-2"/>
        </w:rPr>
        <w:t>。这样的状况</w:t>
      </w:r>
      <w:r>
        <w:rPr>
          <w:rFonts w:hint="eastAsia"/>
          <w:spacing w:val="-2"/>
        </w:rPr>
        <w:t>也使得它提出后，能够与托勒密的天文学体系和平共存，虽然某些宗教领袖出于宗教的原因而非实证的原因强烈反对它。对此，德威特总结道：“除了少数一些例外情况</w:t>
      </w:r>
      <w:r>
        <w:rPr>
          <w:rFonts w:ascii="宋体" w:hAnsi="宋体" w:hint="eastAsia"/>
          <w:spacing w:val="-2"/>
        </w:rPr>
        <w:t>(</w:t>
      </w:r>
      <w:r>
        <w:rPr>
          <w:rFonts w:hint="eastAsia"/>
          <w:spacing w:val="-2"/>
        </w:rPr>
        <w:t>当时存在某些新柏拉图主义者和少数其他人用现实主义态度看待哥白尼体系</w:t>
      </w:r>
      <w:r>
        <w:rPr>
          <w:rFonts w:ascii="宋体" w:hAnsi="宋体" w:hint="eastAsia"/>
          <w:spacing w:val="-2"/>
        </w:rPr>
        <w:t>)</w:t>
      </w:r>
      <w:r>
        <w:rPr>
          <w:rFonts w:hint="eastAsia"/>
          <w:spacing w:val="-2"/>
        </w:rPr>
        <w:t>，哥白</w:t>
      </w:r>
      <w:r>
        <w:rPr>
          <w:rFonts w:hint="eastAsia"/>
        </w:rPr>
        <w:t>尼体系都被当作一个实用工具，并没有人认为它是对宇宙真实情形的反映。”</w:t>
      </w:r>
      <w:r>
        <w:rPr>
          <w:rStyle w:val="ac"/>
          <w:bCs/>
          <w:szCs w:val="21"/>
        </w:rPr>
        <w:footnoteReference w:id="131"/>
      </w:r>
    </w:p>
    <w:p w14:paraId="0785270D" w14:textId="77777777" w:rsidR="002326A0" w:rsidRDefault="002326A0" w:rsidP="002326A0">
      <w:pPr>
        <w:ind w:firstLine="436"/>
      </w:pPr>
      <w:r>
        <w:rPr>
          <w:rFonts w:hint="eastAsia"/>
        </w:rPr>
        <w:t>尽管人们当时可以以工具主义的态度来对待哥白尼的日心说，但是，对其所展示的优势以及揭示的地心说的问题如“均衡点”等也不可等闲视之。</w:t>
      </w:r>
      <w:r>
        <w:t>第</w:t>
      </w:r>
      <w:proofErr w:type="gramStart"/>
      <w:r>
        <w:rPr>
          <w:rFonts w:hint="eastAsia"/>
        </w:rPr>
        <w:t>谷依据</w:t>
      </w:r>
      <w:proofErr w:type="gramEnd"/>
      <w:r>
        <w:rPr>
          <w:rFonts w:hint="eastAsia"/>
        </w:rPr>
        <w:t>他自己的天文学肉眼观察，试图在“地球是宇宙的中心”前提下，综合这两个理论。</w:t>
      </w:r>
    </w:p>
    <w:p w14:paraId="1A37C609" w14:textId="77777777" w:rsidR="002326A0" w:rsidRDefault="002326A0" w:rsidP="002326A0">
      <w:pPr>
        <w:pStyle w:val="5"/>
        <w:spacing w:before="62" w:after="62"/>
        <w:ind w:firstLine="440"/>
      </w:pPr>
      <w:r>
        <w:rPr>
          <w:rFonts w:hint="eastAsia"/>
        </w:rPr>
        <w:t>2. 1</w:t>
      </w:r>
      <w:r>
        <w:rPr>
          <w:rFonts w:ascii="Times New Roman" w:hAnsi="Times New Roman"/>
          <w:b/>
          <w:spacing w:val="-6"/>
        </w:rPr>
        <w:t>6</w:t>
      </w:r>
      <w:r>
        <w:rPr>
          <w:rFonts w:ascii="Times New Roman" w:hAnsi="Times New Roman"/>
          <w:spacing w:val="-6"/>
        </w:rPr>
        <w:t>世纪末</w:t>
      </w:r>
      <w:r>
        <w:rPr>
          <w:rFonts w:ascii="Times New Roman" w:hAnsi="Times New Roman" w:hint="eastAsia"/>
          <w:b/>
          <w:spacing w:val="-6"/>
        </w:rPr>
        <w:t>1</w:t>
      </w:r>
      <w:r>
        <w:rPr>
          <w:rFonts w:ascii="Times New Roman" w:hAnsi="Times New Roman"/>
          <w:b/>
          <w:spacing w:val="-6"/>
        </w:rPr>
        <w:t>7</w:t>
      </w:r>
      <w:r>
        <w:rPr>
          <w:rFonts w:ascii="Times New Roman" w:hAnsi="Times New Roman"/>
          <w:spacing w:val="-6"/>
        </w:rPr>
        <w:t>世纪前半叶：</w:t>
      </w:r>
      <w:r>
        <w:rPr>
          <w:rFonts w:ascii="Times New Roman" w:hAnsi="Times New Roman" w:hint="eastAsia"/>
          <w:spacing w:val="-6"/>
        </w:rPr>
        <w:t>地心说和日心说折中的“</w:t>
      </w:r>
      <w:r>
        <w:rPr>
          <w:rFonts w:ascii="Times New Roman" w:hAnsi="Times New Roman"/>
          <w:spacing w:val="-6"/>
        </w:rPr>
        <w:t>第</w:t>
      </w:r>
      <w:r>
        <w:rPr>
          <w:rFonts w:ascii="Times New Roman" w:hAnsi="Times New Roman" w:hint="eastAsia"/>
          <w:spacing w:val="-6"/>
        </w:rPr>
        <w:t>谷</w:t>
      </w:r>
      <w:r>
        <w:rPr>
          <w:rFonts w:ascii="Times New Roman" w:hAnsi="Times New Roman"/>
          <w:spacing w:val="-6"/>
        </w:rPr>
        <w:t>理论</w:t>
      </w:r>
      <w:r>
        <w:rPr>
          <w:rFonts w:ascii="Times New Roman" w:hAnsi="Times New Roman" w:hint="eastAsia"/>
          <w:spacing w:val="-6"/>
        </w:rPr>
        <w:t>”及其接受</w:t>
      </w:r>
      <w:bookmarkStart w:id="111" w:name="pindex1559"/>
      <w:bookmarkEnd w:id="111"/>
    </w:p>
    <w:p w14:paraId="68B51677" w14:textId="77777777" w:rsidR="002326A0" w:rsidRDefault="002326A0" w:rsidP="002326A0">
      <w:pPr>
        <w:ind w:firstLine="436"/>
      </w:pPr>
      <w:r>
        <w:rPr>
          <w:rFonts w:hint="eastAsia"/>
        </w:rPr>
        <w:t>第谷先是对炼金术感兴趣，后来因为</w:t>
      </w:r>
      <w:r>
        <w:rPr>
          <w:rFonts w:hint="eastAsia"/>
        </w:rPr>
        <w:t>1577</w:t>
      </w:r>
      <w:r>
        <w:rPr>
          <w:rFonts w:hint="eastAsia"/>
        </w:rPr>
        <w:t>年彗星的出现转向研究天文学以及占星术。他认为彗星不在大气层中而在天上。他进一步计算了彗星轨道，发现彗星经过或者穿过了某些行星的轨道。这是惊人的，根据亚里士多德的理论，每个行星都处在一个由第五元素构成的坚硬且透明的完美的水晶球上，水晶球携带它的行星一起旋转，其他星球是不可能穿越它们的。</w:t>
      </w:r>
    </w:p>
    <w:p w14:paraId="062BD336" w14:textId="77777777" w:rsidR="002326A0" w:rsidRDefault="002326A0" w:rsidP="002326A0">
      <w:pPr>
        <w:ind w:firstLine="436"/>
      </w:pPr>
      <w:r>
        <w:rPr>
          <w:rFonts w:hint="eastAsia"/>
        </w:rPr>
        <w:t>为了解释这种反常现象，第谷对亚里士多德的上述理论进行了调整。他认为，第五元素并非如亚里士多德所认为的那样是坚硬的，而是液态的流体，在地球上不存在，其特别</w:t>
      </w:r>
      <w:r>
        <w:t>之处在于</w:t>
      </w:r>
      <w:r>
        <w:rPr>
          <w:rFonts w:hint="eastAsia"/>
        </w:rPr>
        <w:t>，它携带着行星旋转，而且还允许天球如彗星穿越。在此基础上，他进一步吸收哥白尼的可取之处，对托勒密的地心说作了局部调整，形成了他自己的理论</w:t>
      </w:r>
      <w:r>
        <w:rPr>
          <w:rFonts w:asciiTheme="minorEastAsia" w:hAnsiTheme="minorEastAsia"/>
          <w:spacing w:val="-8"/>
        </w:rPr>
        <w:t>—</w:t>
      </w:r>
      <w:r>
        <w:rPr>
          <w:rFonts w:asciiTheme="minorEastAsia" w:hAnsiTheme="minorEastAsia"/>
        </w:rPr>
        <w:t>—</w:t>
      </w:r>
      <w:r>
        <w:rPr>
          <w:rFonts w:hint="eastAsia"/>
        </w:rPr>
        <w:t>“第谷理论”。</w:t>
      </w:r>
    </w:p>
    <w:p w14:paraId="5A527B62" w14:textId="77777777" w:rsidR="002326A0" w:rsidRDefault="002326A0" w:rsidP="002326A0">
      <w:pPr>
        <w:ind w:firstLine="436"/>
      </w:pPr>
      <w:r>
        <w:rPr>
          <w:rFonts w:hint="eastAsia"/>
        </w:rPr>
        <w:t>在“第谷理论”中，又有了恒星天球，而且地球处于宇宙的中心；太阳和月亮围绕地球旋转，前者</w:t>
      </w:r>
      <w:r>
        <w:rPr>
          <w:rFonts w:hint="eastAsia"/>
        </w:rPr>
        <w:t>365</w:t>
      </w:r>
      <w:r>
        <w:rPr>
          <w:rFonts w:hint="eastAsia"/>
        </w:rPr>
        <w:t>天绕地球一圈，后者大概</w:t>
      </w:r>
      <w:r>
        <w:rPr>
          <w:rFonts w:hint="eastAsia"/>
        </w:rPr>
        <w:t>28</w:t>
      </w:r>
      <w:r>
        <w:rPr>
          <w:rFonts w:hint="eastAsia"/>
        </w:rPr>
        <w:t>天绕地球一圈；水星、金星、火星、木星和土星围绕太阳旋转，就像太阳围绕地球旋转一样。行星的轨道好像大的本轮，这些本轮以在绕地轨道上运转的太阳为轴心，太阳的轨道构成了全部行星的均轮，见图</w:t>
      </w:r>
      <w:r>
        <w:rPr>
          <w:rFonts w:hint="eastAsia"/>
        </w:rPr>
        <w:t>7</w:t>
      </w:r>
      <w:r>
        <w:t>.3</w:t>
      </w:r>
      <w:r>
        <w:t>。</w:t>
      </w:r>
    </w:p>
    <w:p w14:paraId="2954445B" w14:textId="77777777" w:rsidR="002326A0" w:rsidRDefault="002326A0" w:rsidP="002326A0">
      <w:pPr>
        <w:pStyle w:val="aff6"/>
        <w:spacing w:before="156" w:after="124"/>
        <w:ind w:firstLine="480"/>
      </w:pPr>
      <w:r>
        <w:rPr>
          <w:rFonts w:hint="eastAsia"/>
          <w:noProof/>
        </w:rPr>
        <w:lastRenderedPageBreak/>
        <w:drawing>
          <wp:inline distT="0" distB="0" distL="0" distR="0" wp14:anchorId="1B124F0E" wp14:editId="286F9B96">
            <wp:extent cx="2851150" cy="2749550"/>
            <wp:effectExtent l="0" t="0" r="0" b="0"/>
            <wp:docPr id="30" name="图片 28" descr="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descr="7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51150" cy="2749550"/>
                    </a:xfrm>
                    <a:prstGeom prst="rect">
                      <a:avLst/>
                    </a:prstGeom>
                    <a:noFill/>
                    <a:ln>
                      <a:noFill/>
                    </a:ln>
                  </pic:spPr>
                </pic:pic>
              </a:graphicData>
            </a:graphic>
          </wp:inline>
        </w:drawing>
      </w:r>
    </w:p>
    <w:p w14:paraId="20CF2429" w14:textId="77777777" w:rsidR="002326A0" w:rsidRDefault="002326A0" w:rsidP="002326A0">
      <w:pPr>
        <w:pStyle w:val="aff5"/>
        <w:spacing w:beforeLines="0" w:before="0" w:after="249"/>
        <w:ind w:firstLine="360"/>
      </w:pPr>
      <w:bookmarkStart w:id="112" w:name="_Toc82685278"/>
      <w:bookmarkStart w:id="113" w:name="_Toc100331102"/>
      <w:r>
        <w:rPr>
          <w:rFonts w:hint="eastAsia"/>
        </w:rPr>
        <w:t>图</w:t>
      </w:r>
      <w:r>
        <w:rPr>
          <w:rFonts w:hint="eastAsia"/>
        </w:rPr>
        <w:t>7</w:t>
      </w:r>
      <w:r>
        <w:t>.3</w:t>
      </w:r>
      <w:r>
        <w:rPr>
          <w:rFonts w:hint="eastAsia"/>
        </w:rPr>
        <w:t xml:space="preserve">　第谷天文学体系图</w:t>
      </w:r>
      <w:r>
        <w:rPr>
          <w:rStyle w:val="ac"/>
          <w:bCs/>
        </w:rPr>
        <w:footnoteReference w:id="132"/>
      </w:r>
      <w:bookmarkStart w:id="114" w:name="pindex1564"/>
      <w:bookmarkEnd w:id="112"/>
      <w:bookmarkEnd w:id="113"/>
      <w:bookmarkEnd w:id="114"/>
    </w:p>
    <w:p w14:paraId="45AB0F36" w14:textId="77777777" w:rsidR="002326A0" w:rsidRDefault="002326A0" w:rsidP="002326A0">
      <w:pPr>
        <w:ind w:firstLine="452"/>
      </w:pPr>
      <w:r>
        <w:rPr>
          <w:rFonts w:hint="eastAsia"/>
          <w:spacing w:val="4"/>
        </w:rPr>
        <w:t>考察第谷的“天文学体系”可以发现，“第谷体系得到认可的一个优势是它保留了哥白尼体系的优势，同时也保留了‘地球是宇宙中心’的观点”</w:t>
      </w:r>
      <w:r>
        <w:rPr>
          <w:rStyle w:val="ac"/>
          <w:bCs/>
          <w:szCs w:val="21"/>
        </w:rPr>
        <w:footnoteReference w:id="133"/>
      </w:r>
      <w:r>
        <w:rPr>
          <w:rFonts w:hint="eastAsia"/>
        </w:rPr>
        <w:t>。它在解释地心说不能解释的某些星球运动现象如“逆行”时，能够与哥白尼日心说的解释一样好，但同时它还能够解释那些哥白尼日心说不能解释而托勒密地心说能够解释的那些现象，如“物体垂直下落”“浮云飞鸟”等现象。</w:t>
      </w:r>
    </w:p>
    <w:p w14:paraId="4E736E0C" w14:textId="77777777" w:rsidR="002326A0" w:rsidRDefault="002326A0" w:rsidP="002326A0">
      <w:pPr>
        <w:widowControl/>
        <w:shd w:val="clear" w:color="auto" w:fill="FFFFFF"/>
        <w:tabs>
          <w:tab w:val="left" w:pos="5387"/>
        </w:tabs>
        <w:spacing w:line="360" w:lineRule="atLeast"/>
        <w:ind w:firstLine="480"/>
        <w:jc w:val="left"/>
      </w:pPr>
      <w:r>
        <w:rPr>
          <w:rFonts w:hint="eastAsia"/>
        </w:rPr>
        <w:t>分析“第谷理论”的创立，实际上体现了拉卡托斯</w:t>
      </w:r>
      <w:r>
        <w:rPr>
          <w:rFonts w:ascii="宋体" w:hAnsi="宋体" w:hint="eastAsia"/>
        </w:rPr>
        <w:t>(</w:t>
      </w:r>
      <w:r>
        <w:rPr>
          <w:rFonts w:hint="eastAsia"/>
        </w:rPr>
        <w:t>1</w:t>
      </w:r>
      <w:r>
        <w:t>922</w:t>
      </w:r>
      <w:r>
        <w:rPr>
          <w:rFonts w:hint="eastAsia"/>
        </w:rPr>
        <w:t>—</w:t>
      </w:r>
      <w:r>
        <w:t>1974</w:t>
      </w:r>
      <w:r>
        <w:rPr>
          <w:rFonts w:ascii="宋体" w:hAnsi="宋体" w:hint="eastAsia"/>
        </w:rPr>
        <w:t>)</w:t>
      </w:r>
      <w:r>
        <w:t>的《科学研究纲领方法论》思想。</w:t>
      </w:r>
      <w:r>
        <w:footnoteReference w:id="134"/>
      </w:r>
      <w:r>
        <w:rPr>
          <w:rFonts w:hint="eastAsia"/>
        </w:rPr>
        <w:t>第谷在创立他的“地心说”的过程中，坚持“反面助发现法”，将否证的矛头指向“保护带”，保留了“地心说”的核心内涵</w:t>
      </w:r>
      <w:r>
        <w:rPr>
          <w:rFonts w:asciiTheme="minorEastAsia" w:hAnsiTheme="minorEastAsia"/>
          <w:spacing w:val="-8"/>
        </w:rPr>
        <w:t>—</w:t>
      </w:r>
      <w:r>
        <w:rPr>
          <w:rFonts w:asciiTheme="minorEastAsia" w:hAnsiTheme="minorEastAsia"/>
        </w:rPr>
        <w:t>—</w:t>
      </w:r>
      <w:r>
        <w:rPr>
          <w:rFonts w:hint="eastAsia"/>
        </w:rPr>
        <w:t>“硬核”</w:t>
      </w:r>
      <w:r>
        <w:rPr>
          <w:rFonts w:asciiTheme="minorEastAsia" w:hAnsiTheme="minorEastAsia"/>
          <w:spacing w:val="-8"/>
        </w:rPr>
        <w:t>—</w:t>
      </w:r>
      <w:r>
        <w:rPr>
          <w:rFonts w:asciiTheme="minorEastAsia" w:hAnsiTheme="minorEastAsia"/>
        </w:rPr>
        <w:t>—</w:t>
      </w:r>
      <w:r>
        <w:rPr>
          <w:rFonts w:hint="eastAsia"/>
        </w:rPr>
        <w:t>地球是宇宙的中心并且是静止的，同时在“正面助发现法”的指导下，改变了地心说的“保护带”，发展了“第五元素”的内涵，创造性地吸收了哥白尼的某些观念如行星</w:t>
      </w:r>
      <w:r>
        <w:rPr>
          <w:rFonts w:ascii="宋体" w:hAnsi="宋体" w:hint="eastAsia"/>
        </w:rPr>
        <w:t>(</w:t>
      </w:r>
      <w:r>
        <w:rPr>
          <w:rFonts w:hint="eastAsia"/>
        </w:rPr>
        <w:t>除地球以外</w:t>
      </w:r>
      <w:r>
        <w:rPr>
          <w:rFonts w:ascii="宋体" w:hAnsi="宋体" w:hint="eastAsia"/>
        </w:rPr>
        <w:t>)</w:t>
      </w:r>
      <w:r>
        <w:rPr>
          <w:rFonts w:hint="eastAsia"/>
        </w:rPr>
        <w:t>围绕太阳运动，使其能够很好地解释以往地心说难以解释的现象，发展和形成他自己的天文学体系。就此而言，“第谷理论”有一定的合理性。</w:t>
      </w:r>
    </w:p>
    <w:p w14:paraId="3D519D9F" w14:textId="77777777" w:rsidR="002326A0" w:rsidRDefault="002326A0" w:rsidP="002326A0">
      <w:pPr>
        <w:widowControl/>
        <w:shd w:val="clear" w:color="auto" w:fill="FFFFFF"/>
        <w:tabs>
          <w:tab w:val="left" w:pos="5387"/>
        </w:tabs>
        <w:spacing w:line="360" w:lineRule="atLeast"/>
        <w:ind w:firstLine="480"/>
        <w:jc w:val="left"/>
      </w:pPr>
      <w:r>
        <w:rPr>
          <w:rFonts w:hint="eastAsia"/>
        </w:rPr>
        <w:t>不过，这种合理性仍然不能掩盖第谷天文学理论体系的不足，关键之点在于它是“地心说”与“日心说”的折中。这并不太令那些坚信“地心说”是完全正确的宗教徒信服。</w:t>
      </w:r>
      <w:r>
        <w:rPr>
          <w:rFonts w:hint="eastAsia"/>
        </w:rPr>
        <w:lastRenderedPageBreak/>
        <w:t>但是，随着伽利略利用望远镜发现了更多的支持行星围绕太阳运转的观察证据，“第谷理论”就成为那些坚信“地心说”的人士的另外一种选择。</w:t>
      </w:r>
    </w:p>
    <w:p w14:paraId="7F18BFBD" w14:textId="77777777" w:rsidR="002326A0" w:rsidRDefault="002326A0" w:rsidP="002326A0">
      <w:pPr>
        <w:ind w:firstLine="436"/>
      </w:pPr>
      <w:r>
        <w:rPr>
          <w:rFonts w:hint="eastAsia"/>
        </w:rPr>
        <w:t>这种选择不无道理。因为，无论是</w:t>
      </w:r>
      <w:r>
        <w:rPr>
          <w:rFonts w:hint="eastAsia"/>
        </w:rPr>
        <w:t>17</w:t>
      </w:r>
      <w:r>
        <w:rPr>
          <w:rFonts w:hint="eastAsia"/>
        </w:rPr>
        <w:t>世纪伽利略的那些天文观察，还是</w:t>
      </w:r>
      <w:r>
        <w:rPr>
          <w:rFonts w:hint="eastAsia"/>
        </w:rPr>
        <w:t>19</w:t>
      </w:r>
      <w:r>
        <w:rPr>
          <w:rFonts w:hint="eastAsia"/>
        </w:rPr>
        <w:t>世纪的恒星视差</w:t>
      </w:r>
      <w:r>
        <w:rPr>
          <w:rFonts w:ascii="宋体" w:hAnsi="宋体" w:hint="eastAsia"/>
        </w:rPr>
        <w:t>(</w:t>
      </w:r>
      <w:sdt>
        <w:sdtPr>
          <w:alias w:val="译文检查"/>
          <w:id w:val="3161104"/>
        </w:sdtPr>
        <w:sdtContent>
          <w:bookmarkStart w:id="115" w:name="bkReivew3161104"/>
          <w:r>
            <w:t>stellar parallax</w:t>
          </w:r>
          <w:bookmarkEnd w:id="115"/>
        </w:sdtContent>
      </w:sdt>
      <w:r>
        <w:rPr>
          <w:rFonts w:ascii="宋体" w:hAnsi="宋体" w:hint="eastAsia"/>
        </w:rPr>
        <w:t>)</w:t>
      </w:r>
      <w:r>
        <w:rPr>
          <w:rFonts w:hint="eastAsia"/>
        </w:rPr>
        <w:t>观察，或者是现代的太空天文观察，都不能为地球围绕太阳旋转提供直接有效的证明。基于这一点，现在仍有某些</w:t>
      </w:r>
      <w:r>
        <w:t>虔诚</w:t>
      </w:r>
      <w:r>
        <w:rPr>
          <w:rFonts w:hint="eastAsia"/>
        </w:rPr>
        <w:t>的信徒在“地球是宇宙的中心”的基础上，进一步修正第谷天文体系。</w:t>
      </w:r>
      <w:r>
        <w:rPr>
          <w:rStyle w:val="ac"/>
          <w:rFonts w:cs="Arial"/>
          <w:sz w:val="20"/>
          <w:szCs w:val="20"/>
          <w:shd w:val="clear" w:color="auto" w:fill="FFFFFF"/>
        </w:rPr>
        <w:footnoteReference w:id="135"/>
      </w:r>
    </w:p>
    <w:p w14:paraId="7380B3D6" w14:textId="77777777" w:rsidR="002326A0" w:rsidRDefault="002326A0" w:rsidP="002326A0">
      <w:pPr>
        <w:ind w:firstLine="436"/>
        <w:rPr>
          <w:spacing w:val="-2"/>
        </w:rPr>
      </w:pPr>
      <w:r>
        <w:rPr>
          <w:rFonts w:hint="eastAsia"/>
        </w:rPr>
        <w:t>尽管如此，随着开普勒提出行星运动三定律，行星做完美的匀速圆周运动观念被行星在椭圆轨道上做非匀速运动的观念所代替，哥白尼“日心说”中的本轮、均轮、偏心轮等被</w:t>
      </w:r>
      <w:r>
        <w:rPr>
          <w:rFonts w:hint="eastAsia"/>
          <w:spacing w:val="-2"/>
        </w:rPr>
        <w:t>放弃，开普勒的天文学体系比托勒密的“地心说”以及哥白尼的“日心说”都要简单，而且，它的预测和解释能力更强。按理说这应该受到人们更多的关注。但是，历史事实似乎并不如此。究其原因在于：</w:t>
      </w:r>
    </w:p>
    <w:p w14:paraId="2B801473" w14:textId="77777777" w:rsidR="002326A0" w:rsidRDefault="002326A0" w:rsidP="002326A0">
      <w:pPr>
        <w:ind w:firstLine="428"/>
        <w:rPr>
          <w:spacing w:val="-2"/>
        </w:rPr>
      </w:pPr>
      <w:r>
        <w:rPr>
          <w:rFonts w:hint="eastAsia"/>
          <w:spacing w:val="-2"/>
        </w:rPr>
        <w:t>第一，一些人努力将其并入自认为完美的匀速圆周运动的天文学体系中，即承认开普勒的成功而不接受他的方法；</w:t>
      </w:r>
    </w:p>
    <w:p w14:paraId="6B9D556B" w14:textId="77777777" w:rsidR="002326A0" w:rsidRDefault="002326A0" w:rsidP="002326A0">
      <w:pPr>
        <w:ind w:firstLine="428"/>
        <w:rPr>
          <w:spacing w:val="-2"/>
        </w:rPr>
      </w:pPr>
      <w:r>
        <w:rPr>
          <w:rFonts w:hint="eastAsia"/>
          <w:spacing w:val="-2"/>
        </w:rPr>
        <w:t>第二，</w:t>
      </w:r>
      <w:r w:rsidRPr="003E68B4">
        <w:rPr>
          <w:rFonts w:hint="eastAsia"/>
          <w:spacing w:val="-2"/>
        </w:rPr>
        <w:t>开普勒天文学体系出版</w:t>
      </w:r>
      <w:r>
        <w:rPr>
          <w:rFonts w:hint="eastAsia"/>
          <w:spacing w:val="-2"/>
        </w:rPr>
        <w:t>时间为</w:t>
      </w:r>
      <w:r>
        <w:rPr>
          <w:rFonts w:hint="eastAsia"/>
          <w:spacing w:val="-2"/>
        </w:rPr>
        <w:t>1609</w:t>
      </w:r>
      <w:r>
        <w:rPr>
          <w:rFonts w:hint="eastAsia"/>
          <w:spacing w:val="-2"/>
        </w:rPr>
        <w:t>年</w:t>
      </w:r>
      <w:r>
        <w:rPr>
          <w:rFonts w:ascii="宋体" w:hAnsi="宋体" w:hint="eastAsia"/>
        </w:rPr>
        <w:t>(</w:t>
      </w:r>
      <w:r>
        <w:rPr>
          <w:rFonts w:hint="eastAsia"/>
          <w:spacing w:val="-2"/>
        </w:rPr>
        <w:t>至少是关于火星运动的部分</w:t>
      </w:r>
      <w:r>
        <w:rPr>
          <w:rFonts w:ascii="宋体" w:hAnsi="宋体"/>
        </w:rPr>
        <w:t>)</w:t>
      </w:r>
      <w:r>
        <w:rPr>
          <w:rFonts w:hint="eastAsia"/>
          <w:spacing w:val="-2"/>
        </w:rPr>
        <w:t>，而在第二年，伽利略公布了他利用望远镜</w:t>
      </w:r>
      <w:sdt>
        <w:sdtPr>
          <w:alias w:val="易错词检查"/>
          <w:id w:val="12241"/>
        </w:sdtPr>
        <w:sdtContent>
          <w:bookmarkStart w:id="116" w:name="bkReivew12241"/>
          <w:r>
            <w:rPr>
              <w:rFonts w:hint="eastAsia"/>
              <w:color w:val="0066FF"/>
              <w:spacing w:val="-2"/>
            </w:rPr>
            <w:t>所做出</w:t>
          </w:r>
          <w:bookmarkEnd w:id="116"/>
        </w:sdtContent>
      </w:sdt>
      <w:r>
        <w:rPr>
          <w:rFonts w:hint="eastAsia"/>
          <w:spacing w:val="-2"/>
        </w:rPr>
        <w:t>的新的天文学发现，这遮蔽了开普勒的天文学</w:t>
      </w:r>
      <w:r w:rsidRPr="003E68B4">
        <w:rPr>
          <w:rFonts w:hint="eastAsia"/>
          <w:spacing w:val="-2"/>
        </w:rPr>
        <w:t>发现</w:t>
      </w:r>
      <w:r>
        <w:rPr>
          <w:rFonts w:hint="eastAsia"/>
          <w:spacing w:val="-2"/>
        </w:rPr>
        <w:t>；</w:t>
      </w:r>
    </w:p>
    <w:p w14:paraId="0DE2DB51" w14:textId="77777777" w:rsidR="002326A0" w:rsidRDefault="002326A0" w:rsidP="002326A0">
      <w:pPr>
        <w:ind w:firstLine="428"/>
        <w:rPr>
          <w:spacing w:val="-2"/>
        </w:rPr>
      </w:pPr>
      <w:r>
        <w:rPr>
          <w:rFonts w:hint="eastAsia"/>
          <w:spacing w:val="-2"/>
        </w:rPr>
        <w:t>第三，自从伽利略</w:t>
      </w:r>
      <w:r w:rsidRPr="003E68B4">
        <w:rPr>
          <w:rFonts w:hint="eastAsia"/>
          <w:spacing w:val="-2"/>
        </w:rPr>
        <w:t>公布</w:t>
      </w:r>
      <w:r>
        <w:rPr>
          <w:rFonts w:hint="eastAsia"/>
          <w:spacing w:val="-2"/>
        </w:rPr>
        <w:t>他的望远镜的天文学</w:t>
      </w:r>
      <w:r w:rsidRPr="003E68B4">
        <w:rPr>
          <w:rFonts w:hint="eastAsia"/>
          <w:spacing w:val="-2"/>
        </w:rPr>
        <w:t>发现</w:t>
      </w:r>
      <w:r>
        <w:rPr>
          <w:rFonts w:hint="eastAsia"/>
          <w:spacing w:val="-2"/>
        </w:rPr>
        <w:t>后不久，天主教就开始正式反对“太阳是宇宙的中心”的观点，限制关于这个问题的讨论和出版的著作，开普勒在</w:t>
      </w:r>
      <w:r>
        <w:rPr>
          <w:rFonts w:hint="eastAsia"/>
          <w:spacing w:val="-2"/>
        </w:rPr>
        <w:t>1609</w:t>
      </w:r>
      <w:r>
        <w:rPr>
          <w:rFonts w:hint="eastAsia"/>
          <w:spacing w:val="-2"/>
        </w:rPr>
        <w:t>年及其之后出版的相关著作也在禁书之列。</w:t>
      </w:r>
      <w:r>
        <w:rPr>
          <w:rStyle w:val="ac"/>
          <w:bCs/>
          <w:spacing w:val="-2"/>
          <w:szCs w:val="21"/>
        </w:rPr>
        <w:footnoteReference w:id="136"/>
      </w:r>
      <w:r>
        <w:rPr>
          <w:rFonts w:hint="eastAsia"/>
          <w:spacing w:val="-2"/>
        </w:rPr>
        <w:t>这也使得他的“天体非匀速椭圆轨道运动”的思想直到</w:t>
      </w:r>
      <w:r>
        <w:rPr>
          <w:rFonts w:hint="eastAsia"/>
          <w:spacing w:val="-2"/>
        </w:rPr>
        <w:t>17</w:t>
      </w:r>
      <w:r>
        <w:rPr>
          <w:rFonts w:hint="eastAsia"/>
          <w:spacing w:val="-2"/>
        </w:rPr>
        <w:t>世纪</w:t>
      </w:r>
      <w:proofErr w:type="gramStart"/>
      <w:r>
        <w:rPr>
          <w:rFonts w:hint="eastAsia"/>
          <w:spacing w:val="-2"/>
        </w:rPr>
        <w:t>中叶才</w:t>
      </w:r>
      <w:proofErr w:type="gramEnd"/>
      <w:r>
        <w:rPr>
          <w:rFonts w:hint="eastAsia"/>
          <w:spacing w:val="-2"/>
        </w:rPr>
        <w:t>被学界普遍接受。当然，这样的接受是以实在论的态度进行的，即他的天文学体系描述了月亮和行星真实的运动方式。</w:t>
      </w:r>
    </w:p>
    <w:p w14:paraId="53046633" w14:textId="77777777" w:rsidR="002326A0" w:rsidRDefault="002326A0" w:rsidP="002326A0">
      <w:pPr>
        <w:pStyle w:val="5"/>
        <w:spacing w:before="62" w:after="62"/>
        <w:ind w:firstLine="440"/>
      </w:pPr>
      <w:r>
        <w:t>3</w:t>
      </w:r>
      <w:r>
        <w:rPr>
          <w:rFonts w:hint="eastAsia"/>
        </w:rPr>
        <w:t>. 1</w:t>
      </w:r>
      <w:r>
        <w:t>7</w:t>
      </w:r>
      <w:r>
        <w:t>世纪中叶：</w:t>
      </w:r>
      <w:r>
        <w:rPr>
          <w:rFonts w:hint="eastAsia"/>
        </w:rPr>
        <w:t>人们对日心说的最终接受还是基于实在论</w:t>
      </w:r>
      <w:bookmarkStart w:id="117" w:name="pindex1575"/>
      <w:bookmarkEnd w:id="117"/>
    </w:p>
    <w:p w14:paraId="6AD1A012" w14:textId="77777777" w:rsidR="002326A0" w:rsidRDefault="002326A0" w:rsidP="002326A0">
      <w:pPr>
        <w:ind w:firstLine="436"/>
      </w:pPr>
      <w:r>
        <w:rPr>
          <w:rFonts w:hint="eastAsia"/>
        </w:rPr>
        <w:t>到了伽利略这里，他</w:t>
      </w:r>
      <w:r>
        <w:t>于</w:t>
      </w:r>
      <w:r>
        <w:rPr>
          <w:rFonts w:hint="eastAsia"/>
        </w:rPr>
        <w:t>1609</w:t>
      </w:r>
      <w:r>
        <w:rPr>
          <w:rFonts w:hint="eastAsia"/>
        </w:rPr>
        <w:t>年开始运用望远镜进行天文观察，做出了一系列的发现，如月球山脉、太阳黑子、土星环、木星卫星、金星相位、恒星新发现。这些发现对于打破亚里士多德和柏拉图的世界观以及树立哥白尼的“日心说”，具有重要的意义。“月球山脉”喻示天上世界并非由以太构成，“太阳黑子”喻示天上的世界的不完美，“土星环”喻示天上的世界的不完美以及并非由以太构成，“木星卫星”喻示宇宙的运动中心并非只有一个，“金星相位”喻</w:t>
      </w:r>
      <w:proofErr w:type="gramStart"/>
      <w:r>
        <w:rPr>
          <w:rFonts w:hint="eastAsia"/>
        </w:rPr>
        <w:t>示相关</w:t>
      </w:r>
      <w:proofErr w:type="gramEnd"/>
      <w:r>
        <w:rPr>
          <w:rFonts w:hint="eastAsia"/>
        </w:rPr>
        <w:t>证据与托勒密的“地心说”相悖，“恒星新发现”喻示恒星的无数以及宇宙的无限。所有这些看来都与亚里士多德宇宙观不符并且支持哥白尼的“日心说”。此时再说“日心说”只具有工具的意义已经不再可能。“日心说”是不是真实的这一问题，就非常突出地摆在伽利略以及那些关注“日心说”的神学</w:t>
      </w:r>
      <w:r>
        <w:t>家</w:t>
      </w:r>
      <w:r>
        <w:rPr>
          <w:rFonts w:hint="eastAsia"/>
        </w:rPr>
        <w:t>面前。</w:t>
      </w:r>
    </w:p>
    <w:p w14:paraId="06F6C1D0" w14:textId="77777777" w:rsidR="002326A0" w:rsidRDefault="002326A0" w:rsidP="002326A0">
      <w:pPr>
        <w:ind w:firstLine="436"/>
      </w:pPr>
      <w:r>
        <w:rPr>
          <w:rFonts w:hint="eastAsia"/>
        </w:rPr>
        <w:t>在《给大公夫人克里斯蒂娜的信》中，伽利略向</w:t>
      </w:r>
      <w:r w:rsidRPr="003E68B4">
        <w:rPr>
          <w:rFonts w:hint="eastAsia"/>
        </w:rPr>
        <w:t>她</w:t>
      </w:r>
      <w:r>
        <w:rPr>
          <w:rFonts w:hint="eastAsia"/>
        </w:rPr>
        <w:t>以及</w:t>
      </w:r>
      <w:r w:rsidRPr="003E68B4">
        <w:rPr>
          <w:rFonts w:hint="eastAsia"/>
        </w:rPr>
        <w:t>她</w:t>
      </w:r>
      <w:r>
        <w:rPr>
          <w:rFonts w:hint="eastAsia"/>
        </w:rPr>
        <w:t>所在的家族</w:t>
      </w:r>
      <w:proofErr w:type="gramStart"/>
      <w:r>
        <w:rPr>
          <w:rFonts w:hint="eastAsia"/>
        </w:rPr>
        <w:t>美第奇家族</w:t>
      </w:r>
      <w:proofErr w:type="gramEnd"/>
      <w:r>
        <w:rPr>
          <w:rFonts w:hint="eastAsia"/>
        </w:rPr>
        <w:t>说明，自己的观点与《圣经》和天主教教义并不矛盾，他与她们家族的立场是完全一致的。不过，“伽利略清楚地表明，他认为《圣经》里的每一个字都是正确的。然而，他同时表示，《圣经》是写给所有人看的，包括那些生活在很久以前、科技还不发达年代的人们，以及几乎没有受过教育或者仅接受过少量教育的人们。因此，《圣经》的写法决定了其真正的含义通常很难确定。于是，伽利略认为，当我们面对可以有经验性</w:t>
      </w:r>
      <w:r>
        <w:t>/</w:t>
      </w:r>
      <w:r>
        <w:rPr>
          <w:rFonts w:hint="eastAsia"/>
        </w:rPr>
        <w:t>科学性证据来支撑的经验性</w:t>
      </w:r>
      <w:r>
        <w:t>/</w:t>
      </w:r>
      <w:r>
        <w:rPr>
          <w:rFonts w:hint="eastAsia"/>
        </w:rPr>
        <w:t>科学性命题时，我们应当认为经验证据的说服力比宗教经文所提供的证据更强，而且我们决不应</w:t>
      </w:r>
      <w:r>
        <w:rPr>
          <w:rFonts w:hint="eastAsia"/>
        </w:rPr>
        <w:lastRenderedPageBreak/>
        <w:t>该依靠《圣经》来对这样的经验命题做出最终裁决”</w:t>
      </w:r>
      <w:r>
        <w:rPr>
          <w:rStyle w:val="ac"/>
          <w:bCs/>
          <w:szCs w:val="21"/>
        </w:rPr>
        <w:footnoteReference w:id="137"/>
      </w:r>
      <w:r>
        <w:rPr>
          <w:rFonts w:hint="eastAsia"/>
        </w:rPr>
        <w:t>。</w:t>
      </w:r>
    </w:p>
    <w:p w14:paraId="4375F1FF" w14:textId="77777777" w:rsidR="002326A0" w:rsidRDefault="002326A0" w:rsidP="002326A0">
      <w:pPr>
        <w:ind w:firstLine="436"/>
      </w:pPr>
      <w:r>
        <w:rPr>
          <w:rFonts w:hint="eastAsia"/>
        </w:rPr>
        <w:t>根据上面这段话，伽利略的意思是：日心说是正确的，不影响救赎，且其正确性不应由宗教教义来判断。这种日心说的实在论的观点以及关于科学与宗教之间的关系叙述，必然遭到教会的反对。红衣主教</w:t>
      </w:r>
      <w:r>
        <w:t>圣贝拉明</w:t>
      </w:r>
      <w:r>
        <w:rPr>
          <w:rFonts w:ascii="宋体" w:hAnsi="宋体" w:hint="eastAsia"/>
        </w:rPr>
        <w:t>(</w:t>
      </w:r>
      <w:r>
        <w:t>Saint Robert Bellarmine</w:t>
      </w:r>
      <w:r>
        <w:t>，</w:t>
      </w:r>
      <w:r>
        <w:t>1542</w:t>
      </w:r>
      <w:r>
        <w:rPr>
          <w:rFonts w:ascii="宋体" w:hAnsi="宋体" w:hint="eastAsia"/>
        </w:rPr>
        <w:t>—</w:t>
      </w:r>
      <w:r>
        <w:t>1621</w:t>
      </w:r>
      <w:r>
        <w:rPr>
          <w:rFonts w:ascii="宋体" w:hAnsi="宋体" w:hint="eastAsia"/>
        </w:rPr>
        <w:t>)</w:t>
      </w:r>
      <w:r>
        <w:rPr>
          <w:rFonts w:hint="eastAsia"/>
        </w:rPr>
        <w:t>在《给福斯卡里尼的书信》中明确表示，他不同意伽利略的上述观点。他认为，地球是否围绕太阳运转是与救赎相关的，《圣经》教义对此有裁决权，而且，关于地球是否真的围绕太阳运转，无法演示。</w:t>
      </w:r>
      <w:r>
        <w:rPr>
          <w:rStyle w:val="ac"/>
          <w:bCs/>
          <w:szCs w:val="21"/>
        </w:rPr>
        <w:footnoteReference w:id="138"/>
      </w:r>
      <w:r>
        <w:rPr>
          <w:rFonts w:hint="eastAsia"/>
        </w:rPr>
        <w:t>他警告伽利略，不得支持哥白尼的日心说。</w:t>
      </w:r>
    </w:p>
    <w:p w14:paraId="1ED1AEA3" w14:textId="77777777" w:rsidR="002326A0" w:rsidRDefault="002326A0" w:rsidP="002326A0">
      <w:pPr>
        <w:ind w:firstLine="436"/>
      </w:pPr>
      <w:r>
        <w:rPr>
          <w:rFonts w:hint="eastAsia"/>
        </w:rPr>
        <w:t>如果说贝拉</w:t>
      </w:r>
      <w:proofErr w:type="gramStart"/>
      <w:r>
        <w:rPr>
          <w:rFonts w:hint="eastAsia"/>
        </w:rPr>
        <w:t>明上述</w:t>
      </w:r>
      <w:proofErr w:type="gramEnd"/>
      <w:r>
        <w:rPr>
          <w:rFonts w:hint="eastAsia"/>
        </w:rPr>
        <w:t>话语中的前半段是错误的，那么他的后半段还是有一定道理的。他的意思是，即使伽利略利用望远镜所观察的事实是真实的，仍然不能就说地心说是错误的而日心说是正确的，地心说并没有被有效证伪。</w:t>
      </w:r>
    </w:p>
    <w:p w14:paraId="6D256560" w14:textId="77777777" w:rsidR="002326A0" w:rsidRDefault="002326A0" w:rsidP="002326A0">
      <w:pPr>
        <w:ind w:firstLine="436"/>
      </w:pPr>
      <w:r>
        <w:rPr>
          <w:rFonts w:hint="eastAsia"/>
        </w:rPr>
        <w:t>这就是说，在当时的历史条件下，伽利略的那些天文学观察并非无可置疑，其对日心说的支持也并非完全确定，无懈可击。鉴此，当将日心</w:t>
      </w:r>
      <w:r>
        <w:t>说看</w:t>
      </w:r>
      <w:r>
        <w:rPr>
          <w:rFonts w:hint="eastAsia"/>
        </w:rPr>
        <w:t>成是正确的并因此造成对宗教教义的冲击时，必然会遭到宗教神学家们的反击。</w:t>
      </w:r>
      <w:r>
        <w:rPr>
          <w:rFonts w:hint="eastAsia"/>
        </w:rPr>
        <w:t>1616</w:t>
      </w:r>
      <w:r>
        <w:rPr>
          <w:rFonts w:hint="eastAsia"/>
        </w:rPr>
        <w:t>年</w:t>
      </w:r>
      <w:r>
        <w:rPr>
          <w:rFonts w:hint="eastAsia"/>
        </w:rPr>
        <w:t>2</w:t>
      </w:r>
      <w:r>
        <w:rPr>
          <w:rFonts w:hint="eastAsia"/>
        </w:rPr>
        <w:t>月，宗教裁</w:t>
      </w:r>
      <w:r>
        <w:rPr>
          <w:rFonts w:hint="eastAsia"/>
          <w:spacing w:val="2"/>
        </w:rPr>
        <w:t>判所谴责日心说“在哲学上是愚蠢和荒谬的，在形式上是异端邪说。因为无论是根据其字面上的意义，还是根据罗马教皇</w:t>
      </w:r>
      <w:r>
        <w:rPr>
          <w:rFonts w:ascii="宋体" w:hAnsi="宋体" w:hint="eastAsia"/>
        </w:rPr>
        <w:t>(</w:t>
      </w:r>
      <w:sdt>
        <w:sdtPr>
          <w:alias w:val="译文检查"/>
          <w:id w:val="2120446"/>
        </w:sdtPr>
        <w:sdtContent>
          <w:bookmarkStart w:id="118" w:name="bkReivew2120446"/>
          <w:r>
            <w:rPr>
              <w:spacing w:val="2"/>
            </w:rPr>
            <w:t>Holy Fathers</w:t>
          </w:r>
          <w:bookmarkEnd w:id="118"/>
        </w:sdtContent>
      </w:sdt>
      <w:r>
        <w:rPr>
          <w:rFonts w:ascii="宋体" w:hAnsi="宋体" w:hint="eastAsia"/>
        </w:rPr>
        <w:t>)</w:t>
      </w:r>
      <w:r>
        <w:rPr>
          <w:rFonts w:hint="eastAsia"/>
          <w:spacing w:val="2"/>
        </w:rPr>
        <w:t>和神学家们</w:t>
      </w:r>
      <w:r>
        <w:rPr>
          <w:rFonts w:ascii="宋体" w:hAnsi="宋体" w:hint="eastAsia"/>
        </w:rPr>
        <w:t>(</w:t>
      </w:r>
      <w:r>
        <w:rPr>
          <w:rFonts w:hint="eastAsia"/>
          <w:spacing w:val="2"/>
        </w:rPr>
        <w:t>D</w:t>
      </w:r>
      <w:r>
        <w:rPr>
          <w:spacing w:val="2"/>
        </w:rPr>
        <w:t>octors</w:t>
      </w:r>
      <w:r>
        <w:rPr>
          <w:rFonts w:ascii="宋体" w:hAnsi="宋体" w:hint="eastAsia"/>
        </w:rPr>
        <w:t>)</w:t>
      </w:r>
      <w:r>
        <w:rPr>
          <w:rFonts w:hint="eastAsia"/>
          <w:spacing w:val="2"/>
        </w:rPr>
        <w:t>通常的阐述和意图，它在许多方面都明显地有悖于《圣经》教义”</w:t>
      </w:r>
      <w:r>
        <w:rPr>
          <w:rStyle w:val="ac"/>
          <w:bCs/>
          <w:spacing w:val="2"/>
          <w:szCs w:val="21"/>
        </w:rPr>
        <w:footnoteReference w:id="139"/>
      </w:r>
      <w:r>
        <w:rPr>
          <w:rFonts w:hint="eastAsia"/>
          <w:spacing w:val="2"/>
        </w:rPr>
        <w:t>。几</w:t>
      </w:r>
      <w:r>
        <w:rPr>
          <w:rFonts w:hint="eastAsia"/>
        </w:rPr>
        <w:t>个星期后，《天球运行论》被列入禁书，伽利略也被警告，不能为哥白尼的日心说辩护。</w:t>
      </w:r>
    </w:p>
    <w:p w14:paraId="4EAEFCA0" w14:textId="77777777" w:rsidR="002326A0" w:rsidRDefault="002326A0" w:rsidP="002326A0">
      <w:pPr>
        <w:ind w:firstLine="436"/>
      </w:pPr>
      <w:r>
        <w:rPr>
          <w:rFonts w:hint="eastAsia"/>
        </w:rPr>
        <w:t>在此之后，伽利略沉默了一段时间。在此期间，他仍从事着相关的研究，似乎裁决对他的影响不大，被禁的是哥白尼的著作以及与之紧密相关的著作。到了</w:t>
      </w:r>
      <w:r>
        <w:rPr>
          <w:rFonts w:hint="eastAsia"/>
        </w:rPr>
        <w:t>1623</w:t>
      </w:r>
      <w:r>
        <w:rPr>
          <w:rFonts w:hint="eastAsia"/>
        </w:rPr>
        <w:t>年，伽利略计划撰写一部为哥白尼日心说辩护的著作。</w:t>
      </w:r>
      <w:r>
        <w:rPr>
          <w:rFonts w:hint="eastAsia"/>
        </w:rPr>
        <w:t>9</w:t>
      </w:r>
      <w:r>
        <w:rPr>
          <w:rFonts w:hint="eastAsia"/>
        </w:rPr>
        <w:t>年后这</w:t>
      </w:r>
      <w:proofErr w:type="gramStart"/>
      <w:r>
        <w:rPr>
          <w:rFonts w:hint="eastAsia"/>
        </w:rPr>
        <w:t>部著作出</w:t>
      </w:r>
      <w:proofErr w:type="gramEnd"/>
      <w:r>
        <w:rPr>
          <w:rFonts w:hint="eastAsia"/>
        </w:rPr>
        <w:t>版了，它就是《关于两大世界体系的对话》</w:t>
      </w:r>
      <w:r>
        <w:rPr>
          <w:rFonts w:ascii="宋体" w:hAnsi="宋体" w:hint="eastAsia"/>
        </w:rPr>
        <w:t>(</w:t>
      </w:r>
      <w:proofErr w:type="spellStart"/>
      <w:r>
        <w:rPr>
          <w:rStyle w:val="xie123"/>
        </w:rPr>
        <w:t>Dialogo</w:t>
      </w:r>
      <w:proofErr w:type="spellEnd"/>
      <w:r>
        <w:rPr>
          <w:rStyle w:val="xie123"/>
        </w:rPr>
        <w:t xml:space="preserve"> sopra </w:t>
      </w:r>
      <w:proofErr w:type="spellStart"/>
      <w:r>
        <w:rPr>
          <w:rStyle w:val="xie123"/>
        </w:rPr>
        <w:t>i</w:t>
      </w:r>
      <w:proofErr w:type="spellEnd"/>
      <w:r>
        <w:rPr>
          <w:rStyle w:val="xie123"/>
        </w:rPr>
        <w:t xml:space="preserve"> due </w:t>
      </w:r>
      <w:proofErr w:type="spellStart"/>
      <w:r>
        <w:rPr>
          <w:rStyle w:val="xie123"/>
        </w:rPr>
        <w:t>massimi</w:t>
      </w:r>
      <w:proofErr w:type="spellEnd"/>
      <w:r>
        <w:rPr>
          <w:rStyle w:val="xie123"/>
        </w:rPr>
        <w:t xml:space="preserve"> </w:t>
      </w:r>
      <w:proofErr w:type="spellStart"/>
      <w:r>
        <w:rPr>
          <w:rStyle w:val="xie123"/>
        </w:rPr>
        <w:t>systemi</w:t>
      </w:r>
      <w:proofErr w:type="spellEnd"/>
      <w:r>
        <w:rPr>
          <w:rStyle w:val="xie123"/>
        </w:rPr>
        <w:t xml:space="preserve"> del mondo,</w:t>
      </w:r>
      <w:r>
        <w:rPr>
          <w:rStyle w:val="xie123"/>
          <w:rFonts w:hint="eastAsia"/>
        </w:rPr>
        <w:t xml:space="preserve"> </w:t>
      </w:r>
      <w:proofErr w:type="spellStart"/>
      <w:r>
        <w:rPr>
          <w:rStyle w:val="xie123"/>
        </w:rPr>
        <w:t>tolemaico</w:t>
      </w:r>
      <w:proofErr w:type="spellEnd"/>
      <w:r>
        <w:rPr>
          <w:rStyle w:val="xie123"/>
        </w:rPr>
        <w:t xml:space="preserve"> e </w:t>
      </w:r>
      <w:proofErr w:type="spellStart"/>
      <w:r>
        <w:rPr>
          <w:rStyle w:val="xie123"/>
        </w:rPr>
        <w:t>copernicano</w:t>
      </w:r>
      <w:proofErr w:type="spellEnd"/>
      <w:r>
        <w:rPr>
          <w:rFonts w:ascii="Arial" w:hAnsi="Arial" w:cs="Arial"/>
          <w:shd w:val="clear" w:color="auto" w:fill="FFFFFF"/>
        </w:rPr>
        <w:t>，</w:t>
      </w:r>
      <w:r>
        <w:rPr>
          <w:rFonts w:hint="eastAsia"/>
        </w:rPr>
        <w:t>简称《对话》，</w:t>
      </w:r>
      <w:r>
        <w:rPr>
          <w:rFonts w:hint="eastAsia"/>
        </w:rPr>
        <w:t>1632</w:t>
      </w:r>
      <w:r>
        <w:rPr>
          <w:rFonts w:hint="eastAsia"/>
        </w:rPr>
        <w:t>年</w:t>
      </w:r>
      <w:r>
        <w:rPr>
          <w:rFonts w:ascii="宋体" w:hAnsi="宋体" w:hint="eastAsia"/>
        </w:rPr>
        <w:t>)</w:t>
      </w:r>
      <w:r>
        <w:rPr>
          <w:rFonts w:hint="eastAsia"/>
        </w:rPr>
        <w:t>。该书之所以能够出版，在于他在该书的结尾声称他所说的“哥白尼日心说只是一个假设，并非真实存在”。</w:t>
      </w:r>
    </w:p>
    <w:p w14:paraId="2A1E5D91" w14:textId="77777777" w:rsidR="002326A0" w:rsidRDefault="002326A0" w:rsidP="002326A0">
      <w:pPr>
        <w:ind w:firstLine="436"/>
      </w:pPr>
      <w:r>
        <w:t>《对话》全书由四天不间断的对话组成。第一天的</w:t>
      </w:r>
      <w:r>
        <w:rPr>
          <w:rFonts w:hint="eastAsia"/>
        </w:rPr>
        <w:t>话题</w:t>
      </w:r>
      <w:r>
        <w:t>是</w:t>
      </w:r>
      <w:r>
        <w:rPr>
          <w:rFonts w:hint="eastAsia"/>
        </w:rPr>
        <w:t>关于世界</w:t>
      </w:r>
      <w:r>
        <w:t>的统一，即地</w:t>
      </w:r>
      <w:r>
        <w:rPr>
          <w:rFonts w:hint="eastAsia"/>
        </w:rPr>
        <w:t>球和月亮。伽利略的观点是，亚里士多德关于“天上的世界和</w:t>
      </w:r>
      <w:r>
        <w:t>月</w:t>
      </w:r>
      <w:r>
        <w:rPr>
          <w:rFonts w:hint="eastAsia"/>
        </w:rPr>
        <w:t>下的世界是不一样的”观点是基于日常观察的，月亮上的山脉是基于</w:t>
      </w:r>
      <w:r>
        <w:t>他的望远镜发现</w:t>
      </w:r>
      <w:r>
        <w:rPr>
          <w:rFonts w:hint="eastAsia"/>
        </w:rPr>
        <w:t>的，如果所发现的这样的</w:t>
      </w:r>
      <w:r>
        <w:t>新的天文</w:t>
      </w:r>
      <w:r>
        <w:rPr>
          <w:rFonts w:hint="eastAsia"/>
        </w:rPr>
        <w:t>学</w:t>
      </w:r>
      <w:r>
        <w:t>现象</w:t>
      </w:r>
      <w:r>
        <w:rPr>
          <w:rFonts w:hint="eastAsia"/>
        </w:rPr>
        <w:t>是正确的，那么月亮与地球一样，也是不完美的</w:t>
      </w:r>
      <w:r>
        <w:t>。第二天的</w:t>
      </w:r>
      <w:r>
        <w:rPr>
          <w:rFonts w:hint="eastAsia"/>
        </w:rPr>
        <w:t>话</w:t>
      </w:r>
      <w:r>
        <w:t>题</w:t>
      </w:r>
      <w:r>
        <w:rPr>
          <w:rFonts w:hint="eastAsia"/>
        </w:rPr>
        <w:t>是关于</w:t>
      </w:r>
      <w:r>
        <w:t>地球</w:t>
      </w:r>
      <w:r>
        <w:rPr>
          <w:rFonts w:hint="eastAsia"/>
        </w:rPr>
        <w:t>是否在做</w:t>
      </w:r>
      <w:r>
        <w:t>旋转</w:t>
      </w:r>
      <w:r>
        <w:rPr>
          <w:rFonts w:hint="eastAsia"/>
        </w:rPr>
        <w:t>运动的问题</w:t>
      </w:r>
      <w:r>
        <w:t>，伽利略用</w:t>
      </w:r>
      <w:r>
        <w:rPr>
          <w:rFonts w:hint="eastAsia"/>
        </w:rPr>
        <w:t>行驶中的</w:t>
      </w:r>
      <w:r>
        <w:t>船</w:t>
      </w:r>
      <w:r>
        <w:rPr>
          <w:rFonts w:hint="eastAsia"/>
        </w:rPr>
        <w:t>上物体下落的</w:t>
      </w:r>
      <w:r>
        <w:t>例子</w:t>
      </w:r>
      <w:r>
        <w:rPr>
          <w:rFonts w:hint="eastAsia"/>
        </w:rPr>
        <w:t>表明</w:t>
      </w:r>
      <w:r>
        <w:t>，感官</w:t>
      </w:r>
      <w:r>
        <w:rPr>
          <w:rFonts w:hint="eastAsia"/>
        </w:rPr>
        <w:t>经验具有</w:t>
      </w:r>
      <w:r>
        <w:t>欺骗性，</w:t>
      </w:r>
      <w:r>
        <w:rPr>
          <w:rFonts w:hint="eastAsia"/>
        </w:rPr>
        <w:t>物体的</w:t>
      </w:r>
      <w:r>
        <w:t>运动</w:t>
      </w:r>
      <w:r>
        <w:rPr>
          <w:rFonts w:hint="eastAsia"/>
        </w:rPr>
        <w:t>具有</w:t>
      </w:r>
      <w:r>
        <w:t>相对性，经验在判决地球动与不动</w:t>
      </w:r>
      <w:r>
        <w:rPr>
          <w:rFonts w:hint="eastAsia"/>
        </w:rPr>
        <w:t>这一</w:t>
      </w:r>
      <w:r>
        <w:t>问题上是中立的，</w:t>
      </w:r>
      <w:r>
        <w:rPr>
          <w:rFonts w:hint="eastAsia"/>
        </w:rPr>
        <w:t>不能依据物体下落运动的状态来反驳哥白尼的日心说</w:t>
      </w:r>
      <w:r>
        <w:t>。第三天的</w:t>
      </w:r>
      <w:r>
        <w:rPr>
          <w:rFonts w:hint="eastAsia"/>
        </w:rPr>
        <w:t>话</w:t>
      </w:r>
      <w:r>
        <w:t>题是</w:t>
      </w:r>
      <w:r>
        <w:rPr>
          <w:rFonts w:hint="eastAsia"/>
        </w:rPr>
        <w:t>关于</w:t>
      </w:r>
      <w:r>
        <w:t>地球和其他行星绕着太阳旋转的论据</w:t>
      </w:r>
      <w:r>
        <w:rPr>
          <w:rFonts w:hint="eastAsia"/>
        </w:rPr>
        <w:t>的问题</w:t>
      </w:r>
      <w:r>
        <w:t>，</w:t>
      </w:r>
      <w:r>
        <w:rPr>
          <w:rFonts w:hint="eastAsia"/>
        </w:rPr>
        <w:t>这涉及恒星视差。至于没有观察到恒星视差，伽利略解释道，这是因为恒星的遥远以及人类观察力和理解力有限。一旦使用</w:t>
      </w:r>
      <w:r>
        <w:t>望远镜进行</w:t>
      </w:r>
      <w:r>
        <w:rPr>
          <w:rFonts w:hint="eastAsia"/>
        </w:rPr>
        <w:t>观察，这可以得到新的观察结果以对此有所启发</w:t>
      </w:r>
      <w:r>
        <w:t>。第四天的</w:t>
      </w:r>
      <w:r>
        <w:rPr>
          <w:rFonts w:hint="eastAsia"/>
        </w:rPr>
        <w:t>话</w:t>
      </w:r>
      <w:r>
        <w:t>题是关于</w:t>
      </w:r>
      <w:r>
        <w:rPr>
          <w:rFonts w:hint="eastAsia"/>
        </w:rPr>
        <w:t>地球上的潮汐现象，伽</w:t>
      </w:r>
      <w:r>
        <w:t>利略</w:t>
      </w:r>
      <w:r>
        <w:rPr>
          <w:rFonts w:hint="eastAsia"/>
        </w:rPr>
        <w:t>认为地球的自转与地球</w:t>
      </w:r>
      <w:r>
        <w:t>潮汐运动</w:t>
      </w:r>
      <w:r>
        <w:rPr>
          <w:rFonts w:hint="eastAsia"/>
        </w:rPr>
        <w:t>之间是紧密相关的。</w:t>
      </w:r>
      <w:r>
        <w:rPr>
          <w:rStyle w:val="ac"/>
          <w:bCs/>
          <w:szCs w:val="21"/>
        </w:rPr>
        <w:footnoteReference w:id="140"/>
      </w:r>
    </w:p>
    <w:p w14:paraId="69F85C8A" w14:textId="77777777" w:rsidR="002326A0" w:rsidRDefault="002326A0" w:rsidP="002326A0">
      <w:pPr>
        <w:ind w:firstLine="436"/>
      </w:pPr>
      <w:r>
        <w:rPr>
          <w:rFonts w:hint="eastAsia"/>
        </w:rPr>
        <w:t>根据上述《对话》的简介可知，该书的实际内容是为哥白尼的日心说辩护的，伽利略事实上坚信日心说正确。正因为如此，</w:t>
      </w:r>
      <w:r>
        <w:t>《对话》</w:t>
      </w:r>
      <w:r>
        <w:rPr>
          <w:rFonts w:hint="eastAsia"/>
        </w:rPr>
        <w:t>出版后不久就很快遭到</w:t>
      </w:r>
      <w:r>
        <w:t>禁止，</w:t>
      </w:r>
      <w:r>
        <w:rPr>
          <w:rFonts w:hint="eastAsia"/>
        </w:rPr>
        <w:t>伽利略本人也受</w:t>
      </w:r>
      <w:r>
        <w:rPr>
          <w:rFonts w:hint="eastAsia"/>
        </w:rPr>
        <w:lastRenderedPageBreak/>
        <w:t>到宗教法庭的审判。审判一共进行了四次：</w:t>
      </w:r>
      <w:r>
        <w:t>第一次</w:t>
      </w:r>
      <w:r>
        <w:rPr>
          <w:rFonts w:hint="eastAsia"/>
        </w:rPr>
        <w:t>庭审，</w:t>
      </w:r>
      <w:r>
        <w:t>主要证词</w:t>
      </w:r>
      <w:r>
        <w:rPr>
          <w:rFonts w:hint="eastAsia"/>
        </w:rPr>
        <w:t>来自</w:t>
      </w:r>
      <w:r>
        <w:t>贝拉明，</w:t>
      </w:r>
      <w:r>
        <w:rPr>
          <w:rFonts w:hint="eastAsia"/>
        </w:rPr>
        <w:t>表明伽利略在</w:t>
      </w:r>
      <w:r>
        <w:t>收到教皇的</w:t>
      </w:r>
      <w:r>
        <w:rPr>
          <w:rFonts w:hint="eastAsia"/>
        </w:rPr>
        <w:t>通知</w:t>
      </w:r>
      <w:r>
        <w:rPr>
          <w:rFonts w:asciiTheme="minorEastAsia" w:hAnsiTheme="minorEastAsia"/>
          <w:spacing w:val="-8"/>
        </w:rPr>
        <w:t>—</w:t>
      </w:r>
      <w:r>
        <w:rPr>
          <w:rFonts w:asciiTheme="minorEastAsia" w:hAnsiTheme="minorEastAsia"/>
        </w:rPr>
        <w:t>—</w:t>
      </w:r>
      <w:r>
        <w:t>不能</w:t>
      </w:r>
      <w:r>
        <w:rPr>
          <w:rFonts w:hint="eastAsia"/>
        </w:rPr>
        <w:t>为</w:t>
      </w:r>
      <w:r>
        <w:t>哥白尼</w:t>
      </w:r>
      <w:r>
        <w:rPr>
          <w:rFonts w:hint="eastAsia"/>
        </w:rPr>
        <w:t>的日心说</w:t>
      </w:r>
      <w:r>
        <w:t>辩护</w:t>
      </w:r>
      <w:r>
        <w:rPr>
          <w:rFonts w:hint="eastAsia"/>
        </w:rPr>
        <w:t>之后，</w:t>
      </w:r>
      <w:r>
        <w:t>没有在任何人面前宣誓放弃自己的学说；</w:t>
      </w:r>
      <w:r>
        <w:rPr>
          <w:rFonts w:hint="eastAsia"/>
        </w:rPr>
        <w:t>第二次庭审，伽利略</w:t>
      </w:r>
      <w:r>
        <w:t>承认自己有</w:t>
      </w:r>
      <w:r>
        <w:rPr>
          <w:rFonts w:hint="eastAsia"/>
        </w:rPr>
        <w:t>“</w:t>
      </w:r>
      <w:r>
        <w:t>虚荣的野心</w:t>
      </w:r>
      <w:r>
        <w:rPr>
          <w:rFonts w:hint="eastAsia"/>
        </w:rPr>
        <w:t>、</w:t>
      </w:r>
      <w:r>
        <w:t>纯粹的无知和疏忽</w:t>
      </w:r>
      <w:r>
        <w:rPr>
          <w:rFonts w:hint="eastAsia"/>
        </w:rPr>
        <w:t>”，表明</w:t>
      </w:r>
      <w:r>
        <w:t>自己只是在</w:t>
      </w:r>
      <w:r>
        <w:t>1616</w:t>
      </w:r>
      <w:r>
        <w:t>年禁令之前是哥白尼主义者，《对话》</w:t>
      </w:r>
      <w:r>
        <w:rPr>
          <w:rFonts w:hint="eastAsia"/>
        </w:rPr>
        <w:t>本身事实</w:t>
      </w:r>
      <w:r>
        <w:t>上是</w:t>
      </w:r>
      <w:r>
        <w:rPr>
          <w:rFonts w:hint="eastAsia"/>
        </w:rPr>
        <w:t>要反驳</w:t>
      </w:r>
      <w:r>
        <w:t>哥白尼</w:t>
      </w:r>
      <w:r>
        <w:rPr>
          <w:rFonts w:hint="eastAsia"/>
        </w:rPr>
        <w:t>日心说的，而且他表明</w:t>
      </w:r>
      <w:r>
        <w:t>自己可以在《对话》中加入一两天以驳倒错误的和受谴责的观点；第三次</w:t>
      </w:r>
      <w:r>
        <w:rPr>
          <w:rFonts w:hint="eastAsia"/>
        </w:rPr>
        <w:t>庭审</w:t>
      </w:r>
      <w:r>
        <w:t>，伽利略强调贝拉明通知的模糊性，</w:t>
      </w:r>
      <w:r>
        <w:rPr>
          <w:rFonts w:hint="eastAsia"/>
        </w:rPr>
        <w:t>并请求</w:t>
      </w:r>
      <w:r>
        <w:t>基于</w:t>
      </w:r>
      <w:r>
        <w:rPr>
          <w:rFonts w:hint="eastAsia"/>
        </w:rPr>
        <w:t>他的</w:t>
      </w:r>
      <w:r>
        <w:t>健康和年龄</w:t>
      </w:r>
      <w:r>
        <w:rPr>
          <w:rFonts w:hint="eastAsia"/>
        </w:rPr>
        <w:t>方面的原因，给予宽</w:t>
      </w:r>
      <w:r>
        <w:t>恕；第四次</w:t>
      </w:r>
      <w:r>
        <w:rPr>
          <w:rFonts w:hint="eastAsia"/>
        </w:rPr>
        <w:t>庭审</w:t>
      </w:r>
      <w:r>
        <w:t>，伽利略</w:t>
      </w:r>
      <w:r>
        <w:rPr>
          <w:rFonts w:hint="eastAsia"/>
        </w:rPr>
        <w:t>再次重申</w:t>
      </w:r>
      <w:r>
        <w:t>自己只在</w:t>
      </w:r>
      <w:r>
        <w:t>1616</w:t>
      </w:r>
      <w:r>
        <w:t>年之前对哥白</w:t>
      </w:r>
      <w:r>
        <w:rPr>
          <w:rFonts w:hint="eastAsia"/>
        </w:rPr>
        <w:t>尼日心说</w:t>
      </w:r>
      <w:r>
        <w:t>犹豫不决，之后则把托勒密视为真实</w:t>
      </w:r>
      <w:r>
        <w:rPr>
          <w:rFonts w:hint="eastAsia"/>
        </w:rPr>
        <w:t>的</w:t>
      </w:r>
      <w:r>
        <w:t>和不容怀疑的。</w:t>
      </w:r>
      <w:r>
        <w:rPr>
          <w:rFonts w:hint="eastAsia"/>
        </w:rPr>
        <w:t>但是，所有这一切并不能改变宗教法庭审判者的看法</w:t>
      </w:r>
      <w:r>
        <w:t>，</w:t>
      </w:r>
      <w:r>
        <w:rPr>
          <w:rFonts w:hint="eastAsia"/>
        </w:rPr>
        <w:t>最终伽利略被监禁并且命令他正式宣布日心说是错误的。</w:t>
      </w:r>
    </w:p>
    <w:p w14:paraId="7803044E" w14:textId="77777777" w:rsidR="002326A0" w:rsidRDefault="002326A0" w:rsidP="002326A0">
      <w:pPr>
        <w:ind w:firstLine="436"/>
      </w:pPr>
      <w:r>
        <w:rPr>
          <w:rFonts w:hint="eastAsia"/>
        </w:rPr>
        <w:t>事实上，对伽利略的审判并没有有效地阻止哥白尼日心说的传播和接受，</w:t>
      </w:r>
      <w:r>
        <w:rPr>
          <w:rFonts w:hint="eastAsia"/>
          <w:spacing w:val="-2"/>
        </w:rPr>
        <w:t>相反地，还促进了一些学者的进一步思考。如果伽利略望远镜的发现确实是真实的，那么它就确实能够给予哥白尼日心说以支持。随着科学认识以及世界观的转变，越来越多的人开始接受日心说。德威特就说：“</w:t>
      </w:r>
      <w:r>
        <w:rPr>
          <w:rFonts w:ascii="宋体" w:hAnsi="宋体" w:hint="eastAsia"/>
          <w:spacing w:val="-2"/>
        </w:rPr>
        <w:t>似乎很明确的一点是，到了</w:t>
      </w:r>
      <w:r>
        <w:rPr>
          <w:spacing w:val="-2"/>
        </w:rPr>
        <w:t>17</w:t>
      </w:r>
      <w:r>
        <w:rPr>
          <w:rFonts w:ascii="宋体" w:hAnsi="宋体" w:hint="eastAsia"/>
          <w:spacing w:val="-2"/>
        </w:rPr>
        <w:t>世纪中叶，大多数跟踪着新发现发展的人都已经相信日心说观点是正确的。</w:t>
      </w:r>
      <w:r>
        <w:rPr>
          <w:rFonts w:hint="eastAsia"/>
          <w:spacing w:val="-2"/>
        </w:rPr>
        <w:t>”</w:t>
      </w:r>
      <w:r>
        <w:rPr>
          <w:rStyle w:val="ac"/>
          <w:bCs/>
          <w:spacing w:val="-2"/>
          <w:szCs w:val="21"/>
        </w:rPr>
        <w:footnoteReference w:id="141"/>
      </w:r>
      <w:r>
        <w:rPr>
          <w:rFonts w:hint="eastAsia"/>
          <w:spacing w:val="-2"/>
        </w:rPr>
        <w:t>至此，那些接受哥白尼日心说的人，大多是基于实在论的态度来接受它的，这完成了从工具主义的日心说理解到实在论的日心说理解的转变。</w:t>
      </w:r>
    </w:p>
    <w:p w14:paraId="26C90CF0" w14:textId="77777777" w:rsidR="002326A0" w:rsidRDefault="002326A0" w:rsidP="002326A0">
      <w:pPr>
        <w:pStyle w:val="41"/>
        <w:spacing w:before="187" w:after="124"/>
        <w:ind w:firstLine="480"/>
      </w:pPr>
      <w:r>
        <w:rPr>
          <w:rFonts w:ascii="宋体" w:hAnsi="宋体" w:hint="eastAsia"/>
        </w:rPr>
        <w:t>(</w:t>
      </w:r>
      <w:r>
        <w:t>二</w:t>
      </w:r>
      <w:r>
        <w:rPr>
          <w:rFonts w:ascii="宋体" w:hAnsi="宋体" w:hint="eastAsia"/>
        </w:rPr>
        <w:t>)</w:t>
      </w:r>
      <w:r>
        <w:rPr>
          <w:rFonts w:hint="eastAsia"/>
        </w:rPr>
        <w:t>舒斯特科学知识社会学视野：通过社会亚文化接受日心说</w:t>
      </w:r>
      <w:bookmarkStart w:id="119" w:name="pindex1585"/>
      <w:bookmarkEnd w:id="119"/>
    </w:p>
    <w:p w14:paraId="0A021C8C" w14:textId="77777777" w:rsidR="002326A0" w:rsidRDefault="002326A0" w:rsidP="002326A0">
      <w:pPr>
        <w:pStyle w:val="5"/>
        <w:spacing w:before="62" w:after="62"/>
        <w:ind w:firstLine="440"/>
      </w:pPr>
      <w:r>
        <w:t>1</w:t>
      </w:r>
      <w:r>
        <w:rPr>
          <w:rFonts w:hint="eastAsia"/>
        </w:rPr>
        <w:t xml:space="preserve">. </w:t>
      </w:r>
      <w:r>
        <w:t>1543</w:t>
      </w:r>
      <w:r>
        <w:rPr>
          <w:rFonts w:hint="eastAsia"/>
        </w:rPr>
        <w:t>—</w:t>
      </w:r>
      <w:r>
        <w:t>1600</w:t>
      </w:r>
      <w:r>
        <w:t>年：</w:t>
      </w:r>
      <w:r>
        <w:rPr>
          <w:rFonts w:hint="eastAsia"/>
        </w:rPr>
        <w:t>日心说并非比地心说优越</w:t>
      </w:r>
      <w:bookmarkStart w:id="120" w:name="pindex1586"/>
      <w:bookmarkEnd w:id="120"/>
    </w:p>
    <w:p w14:paraId="0E0DD3AB" w14:textId="77777777" w:rsidR="002326A0" w:rsidRDefault="002326A0" w:rsidP="002326A0">
      <w:pPr>
        <w:ind w:firstLine="428"/>
        <w:rPr>
          <w:spacing w:val="-2"/>
        </w:rPr>
      </w:pPr>
      <w:r>
        <w:rPr>
          <w:rFonts w:hint="eastAsia"/>
          <w:spacing w:val="-2"/>
        </w:rPr>
        <w:t>舒斯特认为，接受一个理论与该理论是否正确有关。他进一步认为，在哥白尼的时代，判断哪一个理论更正确的标准与我们现在的不同，并不完全根据该理论与那些已为人知的“事实”相符合，而是根据以下标准来对某一个理论进行评判：简洁性</w:t>
      </w:r>
      <w:r>
        <w:rPr>
          <w:rFonts w:ascii="宋体" w:hAnsi="宋体" w:hint="eastAsia"/>
        </w:rPr>
        <w:t>(</w:t>
      </w:r>
      <w:sdt>
        <w:sdtPr>
          <w:alias w:val="译文检查"/>
          <w:id w:val="1181303"/>
        </w:sdtPr>
        <w:sdtContent>
          <w:bookmarkStart w:id="121" w:name="bkReivew1181303"/>
          <w:r>
            <w:rPr>
              <w:spacing w:val="-2"/>
            </w:rPr>
            <w:t>simplicity</w:t>
          </w:r>
          <w:bookmarkEnd w:id="121"/>
        </w:sdtContent>
      </w:sdt>
      <w:r>
        <w:rPr>
          <w:rFonts w:ascii="宋体" w:hAnsi="宋体" w:hint="eastAsia"/>
        </w:rPr>
        <w:t>)</w:t>
      </w:r>
      <w:r>
        <w:rPr>
          <w:rFonts w:hint="eastAsia"/>
          <w:spacing w:val="-2"/>
        </w:rPr>
        <w:t>、精确性</w:t>
      </w:r>
      <w:r>
        <w:rPr>
          <w:rFonts w:ascii="宋体" w:hAnsi="宋体" w:hint="eastAsia"/>
        </w:rPr>
        <w:t>(</w:t>
      </w:r>
      <w:r>
        <w:rPr>
          <w:rFonts w:hint="eastAsia"/>
          <w:spacing w:val="-2"/>
        </w:rPr>
        <w:t>a</w:t>
      </w:r>
      <w:r>
        <w:rPr>
          <w:spacing w:val="-2"/>
        </w:rPr>
        <w:t>ccuracy</w:t>
      </w:r>
      <w:r>
        <w:rPr>
          <w:rFonts w:ascii="宋体" w:hAnsi="宋体" w:hint="eastAsia"/>
        </w:rPr>
        <w:t>)</w:t>
      </w:r>
      <w:r>
        <w:rPr>
          <w:rFonts w:hint="eastAsia"/>
          <w:spacing w:val="-2"/>
        </w:rPr>
        <w:t>、与公认知识的一致性</w:t>
      </w:r>
      <w:r>
        <w:rPr>
          <w:rFonts w:ascii="宋体" w:hAnsi="宋体" w:hint="eastAsia"/>
        </w:rPr>
        <w:t>(</w:t>
      </w:r>
      <w:r>
        <w:rPr>
          <w:rFonts w:hint="eastAsia"/>
          <w:spacing w:val="-2"/>
        </w:rPr>
        <w:t>a</w:t>
      </w:r>
      <w:r>
        <w:rPr>
          <w:spacing w:val="-2"/>
        </w:rPr>
        <w:t>greement with accepted knowledge</w:t>
      </w:r>
      <w:r>
        <w:rPr>
          <w:rFonts w:ascii="宋体" w:hAnsi="宋体" w:hint="eastAsia"/>
        </w:rPr>
        <w:t>)</w:t>
      </w:r>
      <w:r>
        <w:rPr>
          <w:rFonts w:hint="eastAsia"/>
          <w:spacing w:val="-2"/>
        </w:rPr>
        <w:t>、引人注目的</w:t>
      </w:r>
      <w:proofErr w:type="gramStart"/>
      <w:r>
        <w:rPr>
          <w:rFonts w:hint="eastAsia"/>
          <w:spacing w:val="-2"/>
        </w:rPr>
        <w:t>新预测</w:t>
      </w:r>
      <w:proofErr w:type="gramEnd"/>
      <w:r>
        <w:rPr>
          <w:rFonts w:ascii="宋体" w:hAnsi="宋体" w:hint="eastAsia"/>
        </w:rPr>
        <w:t>(</w:t>
      </w:r>
      <w:r>
        <w:rPr>
          <w:rFonts w:hint="eastAsia"/>
          <w:spacing w:val="-2"/>
        </w:rPr>
        <w:t>d</w:t>
      </w:r>
      <w:r>
        <w:rPr>
          <w:spacing w:val="-2"/>
        </w:rPr>
        <w:t>ramatic new predictions</w:t>
      </w:r>
      <w:r>
        <w:rPr>
          <w:rFonts w:ascii="宋体" w:hAnsi="宋体" w:hint="eastAsia"/>
        </w:rPr>
        <w:t>)</w:t>
      </w:r>
      <w:r>
        <w:rPr>
          <w:rFonts w:hint="eastAsia"/>
          <w:spacing w:val="-2"/>
        </w:rPr>
        <w:t>。比较哥白尼日心说与托勒密的地心说在这四个方面的得分，结果如下：两种理论使用的本轮和均轮数量基本上相符，简洁性不相上下；两种理论</w:t>
      </w:r>
      <w:proofErr w:type="gramStart"/>
      <w:r>
        <w:rPr>
          <w:rFonts w:hint="eastAsia"/>
          <w:spacing w:val="-2"/>
        </w:rPr>
        <w:t>作出</w:t>
      </w:r>
      <w:proofErr w:type="gramEnd"/>
      <w:r>
        <w:rPr>
          <w:rFonts w:hint="eastAsia"/>
          <w:spacing w:val="-2"/>
        </w:rPr>
        <w:t>的预测与可以获得的人类观察数据之间的“差距”较为接近，精确性</w:t>
      </w:r>
      <w:r>
        <w:rPr>
          <w:rFonts w:hint="eastAsia"/>
          <w:spacing w:val="-4"/>
        </w:rPr>
        <w:t>不相上下；托勒密的地心说与人们日常经验观察以及《圣经》的观点相同，而哥白尼的日心说与这两个方面相悖，两者相差很大；对于“已被证实的重大事件预测”，不言而喻仍然是托勒密的地心说获得更大的胜算，而哥白尼日心说</w:t>
      </w:r>
      <w:r>
        <w:rPr>
          <w:rFonts w:hint="eastAsia"/>
        </w:rPr>
        <w:t>的</w:t>
      </w:r>
      <w:proofErr w:type="gramStart"/>
      <w:r>
        <w:rPr>
          <w:rFonts w:hint="eastAsia"/>
        </w:rPr>
        <w:t>新预测</w:t>
      </w:r>
      <w:proofErr w:type="gramEnd"/>
      <w:r>
        <w:rPr>
          <w:rFonts w:hint="eastAsia"/>
        </w:rPr>
        <w:t>则遭到亚里士多德派学者的反击，并与常识相违背；至于哥白尼提出的恒星视差，应该算一个“引人注目的新预测”，只是这样的预测现象在</w:t>
      </w:r>
      <w:r>
        <w:rPr>
          <w:rFonts w:hint="eastAsia"/>
        </w:rPr>
        <w:t>16</w:t>
      </w:r>
      <w:r>
        <w:rPr>
          <w:rFonts w:hint="eastAsia"/>
        </w:rPr>
        <w:t>世纪不能为任何人观测到，虽然哥白尼对此</w:t>
      </w:r>
      <w:sdt>
        <w:sdtPr>
          <w:alias w:val="易错词检查"/>
          <w:id w:val="3103133"/>
        </w:sdtPr>
        <w:sdtContent>
          <w:bookmarkStart w:id="122" w:name="bkReivew3103133"/>
          <w:r>
            <w:rPr>
              <w:rFonts w:hint="eastAsia"/>
            </w:rPr>
            <w:t>做了解释</w:t>
          </w:r>
          <w:bookmarkEnd w:id="122"/>
        </w:sdtContent>
      </w:sdt>
      <w:r>
        <w:rPr>
          <w:rFonts w:asciiTheme="minorEastAsia" w:hAnsiTheme="minorEastAsia"/>
          <w:spacing w:val="-8"/>
        </w:rPr>
        <w:t>—</w:t>
      </w:r>
      <w:r>
        <w:rPr>
          <w:rFonts w:asciiTheme="minorEastAsia" w:hAnsiTheme="minorEastAsia"/>
        </w:rPr>
        <w:t>—</w:t>
      </w:r>
      <w:r>
        <w:rPr>
          <w:rFonts w:hint="eastAsia"/>
        </w:rPr>
        <w:t>“恒星天球与我们的距离比我们想象的要远得多”，但是，这一解释仍然不被更多的人接受，因此在“</w:t>
      </w:r>
      <w:r w:rsidRPr="003E68B4">
        <w:rPr>
          <w:rFonts w:hint="eastAsia"/>
        </w:rPr>
        <w:t>已被证实的对重大事件的预测</w:t>
      </w:r>
      <w:r>
        <w:rPr>
          <w:rFonts w:hint="eastAsia"/>
        </w:rPr>
        <w:t>”或“引人注目的新预测”方面，虽然舒斯特认为对两者的评价会取决于评价者的立场，但在</w:t>
      </w:r>
      <w:r>
        <w:rPr>
          <w:rFonts w:hint="eastAsia"/>
        </w:rPr>
        <w:t>16</w:t>
      </w:r>
      <w:r>
        <w:rPr>
          <w:rFonts w:hint="eastAsia"/>
        </w:rPr>
        <w:t>世纪“日心说”是不如“地心说”被人们所接受的。</w:t>
      </w:r>
      <w:r>
        <w:rPr>
          <w:rStyle w:val="ac"/>
          <w:bCs/>
          <w:spacing w:val="-4"/>
          <w:szCs w:val="21"/>
        </w:rPr>
        <w:footnoteReference w:id="142"/>
      </w:r>
    </w:p>
    <w:p w14:paraId="437E126D" w14:textId="77777777" w:rsidR="002326A0" w:rsidRDefault="002326A0" w:rsidP="002326A0">
      <w:pPr>
        <w:ind w:firstLine="436"/>
      </w:pPr>
      <w:r>
        <w:rPr>
          <w:rFonts w:hint="eastAsia"/>
        </w:rPr>
        <w:t>根据舒斯特的上述比较，在哥白尼提出日心说之时，各个方面并不</w:t>
      </w:r>
      <w:proofErr w:type="gramStart"/>
      <w:r>
        <w:rPr>
          <w:rFonts w:hint="eastAsia"/>
        </w:rPr>
        <w:t>优越于托勒</w:t>
      </w:r>
      <w:proofErr w:type="gramEnd"/>
      <w:r>
        <w:rPr>
          <w:rFonts w:hint="eastAsia"/>
        </w:rPr>
        <w:t>密的地心说，日心说是不可能被人们普遍接受的。</w:t>
      </w:r>
    </w:p>
    <w:p w14:paraId="5695A821" w14:textId="77777777" w:rsidR="002326A0" w:rsidRDefault="002326A0" w:rsidP="002326A0">
      <w:pPr>
        <w:ind w:firstLine="436"/>
      </w:pPr>
      <w:r>
        <w:rPr>
          <w:rFonts w:hint="eastAsia"/>
        </w:rPr>
        <w:t>对于上述观点，有人会提出疑问：哥白尼的日心说难道不会凭借其在数学方面的优美，以及随之而来的宇宙的和谐，获得人们的普遍认同和接受？表面上看是如此，但是，正如舒斯特所言：“对于一个亚里士多德学派的人来说，哥白尼的理论的优美是不重要的，因为事实就是，地球实际上不在运动。这种所谓的‘和谐’只是纸上谈兵</w:t>
      </w:r>
      <w:r>
        <w:rPr>
          <w:rFonts w:asciiTheme="minorEastAsia" w:hAnsiTheme="minorEastAsia"/>
          <w:spacing w:val="-8"/>
        </w:rPr>
        <w:t>—</w:t>
      </w:r>
      <w:r>
        <w:rPr>
          <w:rFonts w:asciiTheme="minorEastAsia" w:hAnsiTheme="minorEastAsia"/>
        </w:rPr>
        <w:t>—</w:t>
      </w:r>
      <w:r>
        <w:rPr>
          <w:rFonts w:hint="eastAsia"/>
        </w:rPr>
        <w:t>他们怎么能让一个物</w:t>
      </w:r>
      <w:r>
        <w:rPr>
          <w:rFonts w:hint="eastAsia"/>
        </w:rPr>
        <w:lastRenderedPageBreak/>
        <w:t>理上不可能的理论变成事实呢？的确不可能！”</w:t>
      </w:r>
      <w:r>
        <w:rPr>
          <w:rStyle w:val="ac"/>
          <w:bCs/>
          <w:szCs w:val="21"/>
        </w:rPr>
        <w:footnoteReference w:id="143"/>
      </w:r>
    </w:p>
    <w:p w14:paraId="465FCD3C" w14:textId="77777777" w:rsidR="002326A0" w:rsidRDefault="002326A0" w:rsidP="002326A0">
      <w:pPr>
        <w:ind w:firstLine="436"/>
      </w:pPr>
      <w:r>
        <w:rPr>
          <w:rFonts w:hint="eastAsia"/>
        </w:rPr>
        <w:t>以上就是哥白尼日心说在刚提出时的境遇。考虑到上面这些，在哥白尼《天球运行论》</w:t>
      </w:r>
      <w:r>
        <w:rPr>
          <w:rFonts w:ascii="宋体" w:hAnsi="宋体" w:hint="eastAsia"/>
        </w:rPr>
        <w:t>(</w:t>
      </w:r>
      <w:r>
        <w:rPr>
          <w:rFonts w:hint="eastAsia"/>
        </w:rPr>
        <w:t>1543</w:t>
      </w:r>
      <w:r>
        <w:rPr>
          <w:rFonts w:hint="eastAsia"/>
        </w:rPr>
        <w:t>年</w:t>
      </w:r>
      <w:r>
        <w:rPr>
          <w:rFonts w:ascii="宋体" w:hAnsi="宋体" w:hint="eastAsia"/>
        </w:rPr>
        <w:t>)</w:t>
      </w:r>
      <w:r>
        <w:rPr>
          <w:rFonts w:hint="eastAsia"/>
        </w:rPr>
        <w:t>出版后的第一代人中</w:t>
      </w:r>
      <w:r>
        <w:rPr>
          <w:rFonts w:ascii="宋体" w:hAnsi="宋体" w:hint="eastAsia"/>
        </w:rPr>
        <w:t>(</w:t>
      </w:r>
      <w:r>
        <w:rPr>
          <w:rFonts w:hint="eastAsia"/>
        </w:rPr>
        <w:t>1543</w:t>
      </w:r>
      <w:r>
        <w:rPr>
          <w:rFonts w:ascii="宋体" w:hAnsi="宋体" w:hint="eastAsia"/>
        </w:rPr>
        <w:t>—</w:t>
      </w:r>
      <w:r>
        <w:rPr>
          <w:rFonts w:hint="eastAsia"/>
        </w:rPr>
        <w:t>1570</w:t>
      </w:r>
      <w:r>
        <w:rPr>
          <w:rFonts w:hint="eastAsia"/>
        </w:rPr>
        <w:t>年</w:t>
      </w:r>
      <w:r>
        <w:rPr>
          <w:rFonts w:ascii="宋体" w:hAnsi="宋体" w:hint="eastAsia"/>
        </w:rPr>
        <w:t>)</w:t>
      </w:r>
      <w:r>
        <w:rPr>
          <w:rFonts w:hint="eastAsia"/>
        </w:rPr>
        <w:t>，专业天文学家对哥白尼的反应是非常挑剔而专业性的。他们认为哥白尼的日心说是错误的，但是其中有可取之处，可以整合到托勒密的地心说中。</w:t>
      </w:r>
    </w:p>
    <w:p w14:paraId="64514911" w14:textId="77777777" w:rsidR="002326A0" w:rsidRDefault="002326A0" w:rsidP="002326A0">
      <w:pPr>
        <w:ind w:firstLine="436"/>
      </w:pPr>
      <w:r>
        <w:rPr>
          <w:rFonts w:hint="eastAsia"/>
        </w:rPr>
        <w:t>对于这样的可取之处，有两个方面：第一，是有关均衡点的问题。根据柏拉图的观念，天球是做匀速圆周运动的，而在托勒密的地心说中，均衡点的设立却使星球的运动规则与柏拉图确立的匀速圆周运动的规则不一致，产生出运动的加速或减速效应。如果柏拉图的思想是正确的，那么均衡点的设立就与此相违背，进一步地由此建构出来的地心说，似乎就不是对天球真实运动的表征，需要进一步调整以与观察数据相符合。“均衡点”的设立就是科学哲学中“工具论”的体现。可以说，哥白尼意识到了这一点，对均衡点的设立很不满意，认为它在哲学上或者在美学上都是不可接受的，是错误的，应该除去。在他的日心说中，他确实这样做了。这点受到专业天文学家的称赞。第二，是有关行星与太阳的距离问题。在哥白尼的日心说中，给出了行星水星、金星、地球、火星、木星、土星等天球与太阳间的距离的相对排序，见图</w:t>
      </w:r>
      <w:r>
        <w:rPr>
          <w:rFonts w:hint="eastAsia"/>
        </w:rPr>
        <w:t>7</w:t>
      </w:r>
      <w:r>
        <w:t>.4</w:t>
      </w:r>
      <w:r>
        <w:rPr>
          <w:rFonts w:hint="eastAsia"/>
        </w:rPr>
        <w:t>。当时的专业天文学家认为这是非常富有智慧的，也是宇宙和谐的重要体现。</w:t>
      </w:r>
    </w:p>
    <w:p w14:paraId="1D6CFBF3" w14:textId="77777777" w:rsidR="002326A0" w:rsidRDefault="002326A0" w:rsidP="002326A0">
      <w:pPr>
        <w:ind w:firstLine="436"/>
      </w:pPr>
      <w:r>
        <w:rPr>
          <w:rFonts w:hint="eastAsia"/>
        </w:rPr>
        <w:t>除掉上面的两点之外，当时的专业天文学家认为哥白尼的其他方面就没有什么可取之处了，毕竟在《天球运行论》的序言中，也声称该书提出的日心说仅仅是一个计算工具，是不可能正确的。这种状况导致：在</w:t>
      </w:r>
      <w:r>
        <w:rPr>
          <w:rFonts w:hint="eastAsia"/>
        </w:rPr>
        <w:t>1543</w:t>
      </w:r>
      <w:r>
        <w:rPr>
          <w:rFonts w:hint="eastAsia"/>
        </w:rPr>
        <w:t>年到约</w:t>
      </w:r>
      <w:r>
        <w:rPr>
          <w:rFonts w:hint="eastAsia"/>
        </w:rPr>
        <w:t>1600</w:t>
      </w:r>
      <w:r>
        <w:rPr>
          <w:rFonts w:hint="eastAsia"/>
        </w:rPr>
        <w:t>年之间，欧洲真正信奉哥白尼学说的人屈指可数。在《天球运行论》出版后的两代人中，哥白尼学说并不像</w:t>
      </w:r>
      <w:proofErr w:type="gramStart"/>
      <w:r>
        <w:rPr>
          <w:rFonts w:hint="eastAsia"/>
        </w:rPr>
        <w:t>个</w:t>
      </w:r>
      <w:proofErr w:type="gramEnd"/>
      <w:r>
        <w:rPr>
          <w:rFonts w:hint="eastAsia"/>
        </w:rPr>
        <w:t>得胜者。</w:t>
      </w:r>
      <w:r>
        <w:rPr>
          <w:rStyle w:val="ac"/>
          <w:bCs/>
          <w:szCs w:val="21"/>
        </w:rPr>
        <w:footnoteReference w:id="144"/>
      </w:r>
    </w:p>
    <w:p w14:paraId="790A6CE5" w14:textId="77777777" w:rsidR="002326A0" w:rsidRDefault="002326A0" w:rsidP="002326A0">
      <w:pPr>
        <w:ind w:firstLine="436"/>
      </w:pPr>
      <w:r>
        <w:rPr>
          <w:rFonts w:hint="eastAsia"/>
        </w:rPr>
        <w:t>到了哥白尼之后的第二代，即从大约</w:t>
      </w:r>
      <w:r>
        <w:rPr>
          <w:rFonts w:hint="eastAsia"/>
        </w:rPr>
        <w:t>1570</w:t>
      </w:r>
      <w:r>
        <w:rPr>
          <w:rFonts w:hint="eastAsia"/>
        </w:rPr>
        <w:t>年至</w:t>
      </w:r>
      <w:r>
        <w:rPr>
          <w:rFonts w:hint="eastAsia"/>
        </w:rPr>
        <w:t>160</w:t>
      </w:r>
      <w:r>
        <w:t>1</w:t>
      </w:r>
      <w:r>
        <w:rPr>
          <w:rFonts w:hint="eastAsia"/>
        </w:rPr>
        <w:t>年，更多的人意识到《天球运行论》的序言并非哥白尼所写，而是由奥西安德</w:t>
      </w:r>
      <w:r>
        <w:rPr>
          <w:rFonts w:ascii="宋体" w:hAnsi="宋体" w:hint="eastAsia"/>
        </w:rPr>
        <w:t>(</w:t>
      </w:r>
      <w:r>
        <w:rPr>
          <w:rFonts w:hint="eastAsia"/>
        </w:rPr>
        <w:t>A</w:t>
      </w:r>
      <w:r>
        <w:t xml:space="preserve">ndreas </w:t>
      </w:r>
      <w:proofErr w:type="spellStart"/>
      <w:r>
        <w:t>Osiander</w:t>
      </w:r>
      <w:proofErr w:type="spellEnd"/>
      <w:r>
        <w:rPr>
          <w:rFonts w:hint="eastAsia"/>
        </w:rPr>
        <w:t>，</w:t>
      </w:r>
      <w:r>
        <w:rPr>
          <w:rFonts w:hint="eastAsia"/>
        </w:rPr>
        <w:t>1498</w:t>
      </w:r>
      <w:r>
        <w:rPr>
          <w:rFonts w:hint="eastAsia"/>
        </w:rPr>
        <w:t>—</w:t>
      </w:r>
      <w:r>
        <w:rPr>
          <w:rFonts w:hint="eastAsia"/>
        </w:rPr>
        <w:t>1552</w:t>
      </w:r>
      <w:r>
        <w:rPr>
          <w:rFonts w:ascii="宋体" w:hAnsi="宋体" w:hint="eastAsia"/>
        </w:rPr>
        <w:t>)</w:t>
      </w:r>
      <w:r>
        <w:rPr>
          <w:rFonts w:hint="eastAsia"/>
        </w:rPr>
        <w:t>所写</w:t>
      </w:r>
      <w:r>
        <w:rPr>
          <w:rFonts w:ascii="宋体" w:hAnsi="宋体" w:hint="eastAsia"/>
        </w:rPr>
        <w:t>(</w:t>
      </w:r>
      <w:r>
        <w:rPr>
          <w:rFonts w:hint="eastAsia"/>
        </w:rPr>
        <w:t>这是开普勒后来证实的</w:t>
      </w:r>
      <w:r>
        <w:rPr>
          <w:rFonts w:ascii="宋体" w:hAnsi="宋体" w:hint="eastAsia"/>
        </w:rPr>
        <w:t>)</w:t>
      </w:r>
      <w:r>
        <w:rPr>
          <w:rFonts w:hint="eastAsia"/>
        </w:rPr>
        <w:t>，事实上哥白尼本人认为他的“日心说”是正确的。但是，这仍然没有促使人们把“日心说”当成是正确的，更多的人以工具主义的观念看待哥白尼的“日心说”，即把它当成是解释和预测天文学现象的一个理论工具，而非真实的存在。</w:t>
      </w:r>
    </w:p>
    <w:p w14:paraId="2000824E" w14:textId="77777777" w:rsidR="002326A0" w:rsidRDefault="002326A0" w:rsidP="002326A0">
      <w:pPr>
        <w:pStyle w:val="aff6"/>
        <w:spacing w:beforeLines="30" w:before="93" w:after="124"/>
        <w:ind w:firstLine="480"/>
      </w:pPr>
      <w:r>
        <w:rPr>
          <w:noProof/>
        </w:rPr>
        <w:lastRenderedPageBreak/>
        <w:drawing>
          <wp:inline distT="0" distB="0" distL="0" distR="0" wp14:anchorId="5CB0989D" wp14:editId="7DDBB80A">
            <wp:extent cx="3063240" cy="3122295"/>
            <wp:effectExtent l="0" t="0" r="3810" b="190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3122676"/>
                    </a:xfrm>
                    <a:prstGeom prst="rect">
                      <a:avLst/>
                    </a:prstGeom>
                  </pic:spPr>
                </pic:pic>
              </a:graphicData>
            </a:graphic>
          </wp:inline>
        </w:drawing>
      </w:r>
    </w:p>
    <w:p w14:paraId="4E93C094" w14:textId="77777777" w:rsidR="002326A0" w:rsidRDefault="002326A0" w:rsidP="002326A0">
      <w:pPr>
        <w:pStyle w:val="aff5"/>
        <w:spacing w:before="62" w:after="249"/>
        <w:ind w:firstLine="360"/>
        <w:rPr>
          <w:b/>
          <w:bCs/>
        </w:rPr>
      </w:pPr>
      <w:bookmarkStart w:id="123" w:name="_Toc82685279"/>
      <w:bookmarkStart w:id="124" w:name="_Toc100331103"/>
      <w:r>
        <w:rPr>
          <w:rFonts w:hint="eastAsia"/>
        </w:rPr>
        <w:t>图</w:t>
      </w:r>
      <w:r>
        <w:rPr>
          <w:rFonts w:hint="eastAsia"/>
        </w:rPr>
        <w:t>7</w:t>
      </w:r>
      <w:r>
        <w:t>.4</w:t>
      </w:r>
      <w:r>
        <w:rPr>
          <w:rFonts w:hint="eastAsia"/>
        </w:rPr>
        <w:t xml:space="preserve">　哥白尼体系的“简单”版本</w:t>
      </w:r>
      <w:r>
        <w:rPr>
          <w:rStyle w:val="ac"/>
          <w:bCs/>
        </w:rPr>
        <w:footnoteReference w:id="145"/>
      </w:r>
      <w:bookmarkStart w:id="125" w:name="pindex1594"/>
      <w:bookmarkEnd w:id="123"/>
      <w:bookmarkEnd w:id="124"/>
      <w:bookmarkEnd w:id="125"/>
    </w:p>
    <w:p w14:paraId="154FCA3B" w14:textId="77777777" w:rsidR="002326A0" w:rsidRDefault="002326A0" w:rsidP="002326A0">
      <w:pPr>
        <w:ind w:firstLine="428"/>
      </w:pPr>
      <w:r>
        <w:rPr>
          <w:rFonts w:hint="eastAsia"/>
          <w:spacing w:val="-2"/>
        </w:rPr>
        <w:t>这种状况也决定了哥白尼日心说在提出后的</w:t>
      </w:r>
      <w:r>
        <w:rPr>
          <w:rFonts w:hint="eastAsia"/>
          <w:spacing w:val="-2"/>
        </w:rPr>
        <w:t>1</w:t>
      </w:r>
      <w:r>
        <w:rPr>
          <w:spacing w:val="-2"/>
        </w:rPr>
        <w:t>6</w:t>
      </w:r>
      <w:r>
        <w:rPr>
          <w:rFonts w:hint="eastAsia"/>
          <w:spacing w:val="-2"/>
        </w:rPr>
        <w:t>世纪余下的时间，并没有被更多的人所接受，人们接受的仍然是托勒密的地心说。由此，也就好理解，在第谷基于地心学并且吸收日心说的某些观念而提出他的天文学体</w:t>
      </w:r>
      <w:r>
        <w:rPr>
          <w:rFonts w:hint="eastAsia"/>
        </w:rPr>
        <w:t>系</w:t>
      </w:r>
      <w:r>
        <w:rPr>
          <w:rFonts w:asciiTheme="minorEastAsia" w:hAnsiTheme="minorEastAsia"/>
          <w:spacing w:val="-8"/>
        </w:rPr>
        <w:t>—</w:t>
      </w:r>
      <w:r>
        <w:rPr>
          <w:rFonts w:asciiTheme="minorEastAsia" w:hAnsiTheme="minorEastAsia"/>
        </w:rPr>
        <w:t>—</w:t>
      </w:r>
      <w:r>
        <w:rPr>
          <w:rFonts w:hint="eastAsia"/>
        </w:rPr>
        <w:t>“第谷理论”以后，这一理论被人们所接受，被理性的进步人士所信奉。</w:t>
      </w:r>
    </w:p>
    <w:p w14:paraId="310DF275" w14:textId="77777777" w:rsidR="002326A0" w:rsidRDefault="002326A0" w:rsidP="002326A0">
      <w:pPr>
        <w:pStyle w:val="5"/>
        <w:spacing w:before="62" w:after="62"/>
        <w:ind w:firstLine="448"/>
        <w:rPr>
          <w:spacing w:val="2"/>
        </w:rPr>
      </w:pPr>
      <w:r>
        <w:rPr>
          <w:spacing w:val="2"/>
        </w:rPr>
        <w:t>2</w:t>
      </w:r>
      <w:r>
        <w:rPr>
          <w:rFonts w:hint="eastAsia"/>
          <w:spacing w:val="2"/>
        </w:rPr>
        <w:t xml:space="preserve">. </w:t>
      </w:r>
      <w:r>
        <w:rPr>
          <w:spacing w:val="2"/>
        </w:rPr>
        <w:t>1601</w:t>
      </w:r>
      <w:r>
        <w:rPr>
          <w:rFonts w:hint="eastAsia"/>
        </w:rPr>
        <w:t>—</w:t>
      </w:r>
      <w:r>
        <w:rPr>
          <w:rFonts w:hint="eastAsia"/>
        </w:rPr>
        <w:t>1</w:t>
      </w:r>
      <w:r>
        <w:t>630</w:t>
      </w:r>
      <w:r>
        <w:t>年：</w:t>
      </w:r>
      <w:r>
        <w:rPr>
          <w:rFonts w:hint="eastAsia"/>
        </w:rPr>
        <w:t>被更多接受的是“第谷理论”而非“开普勒三定律”</w:t>
      </w:r>
      <w:bookmarkStart w:id="126" w:name="pindex1597"/>
      <w:bookmarkEnd w:id="126"/>
    </w:p>
    <w:p w14:paraId="7F1B2EBE" w14:textId="77777777" w:rsidR="002326A0" w:rsidRDefault="002326A0" w:rsidP="002326A0">
      <w:pPr>
        <w:ind w:firstLine="420"/>
        <w:rPr>
          <w:spacing w:val="-4"/>
        </w:rPr>
      </w:pPr>
      <w:r>
        <w:rPr>
          <w:rFonts w:hint="eastAsia"/>
          <w:spacing w:val="-4"/>
        </w:rPr>
        <w:t>舒斯特考察了“第谷理论”，认为它在</w:t>
      </w:r>
      <w:r>
        <w:rPr>
          <w:rFonts w:hint="eastAsia"/>
          <w:spacing w:val="-4"/>
        </w:rPr>
        <w:t>1</w:t>
      </w:r>
      <w:r>
        <w:rPr>
          <w:spacing w:val="-4"/>
        </w:rPr>
        <w:t>7</w:t>
      </w:r>
      <w:r>
        <w:rPr>
          <w:rFonts w:hint="eastAsia"/>
          <w:spacing w:val="-4"/>
        </w:rPr>
        <w:t>世纪前</w:t>
      </w:r>
      <w:r>
        <w:rPr>
          <w:rFonts w:hint="eastAsia"/>
          <w:spacing w:val="-4"/>
        </w:rPr>
        <w:t>3</w:t>
      </w:r>
      <w:r>
        <w:rPr>
          <w:spacing w:val="-4"/>
        </w:rPr>
        <w:t>0</w:t>
      </w:r>
      <w:r>
        <w:rPr>
          <w:rFonts w:hint="eastAsia"/>
          <w:spacing w:val="-4"/>
        </w:rPr>
        <w:t>年比哥白尼的天文学理论被更多的人接受，究其原因，是因为“第谷理论”有以下几方面的优势。</w:t>
      </w:r>
      <w:r>
        <w:rPr>
          <w:rStyle w:val="ac"/>
          <w:bCs/>
          <w:spacing w:val="-4"/>
          <w:szCs w:val="21"/>
        </w:rPr>
        <w:footnoteReference w:id="146"/>
      </w:r>
    </w:p>
    <w:p w14:paraId="50DD30B9" w14:textId="77777777" w:rsidR="002326A0" w:rsidRDefault="002326A0" w:rsidP="002326A0">
      <w:pPr>
        <w:ind w:firstLine="436"/>
      </w:pPr>
      <w:r>
        <w:rPr>
          <w:rFonts w:hint="eastAsia"/>
        </w:rPr>
        <w:t>首先，他把地球静止地置于宇宙的中心，因此，以“事实”为基础的条理分明的亚里士多德的地球物理学复原了。</w:t>
      </w:r>
    </w:p>
    <w:p w14:paraId="50A3133B" w14:textId="77777777" w:rsidR="002326A0" w:rsidRDefault="002326A0" w:rsidP="002326A0">
      <w:pPr>
        <w:ind w:firstLine="444"/>
        <w:rPr>
          <w:spacing w:val="2"/>
        </w:rPr>
      </w:pPr>
      <w:r>
        <w:rPr>
          <w:rFonts w:hint="eastAsia"/>
          <w:spacing w:val="2"/>
        </w:rPr>
        <w:t>其次，他的体系不悖于《圣经》的文本诠释，尽管这一点并不是每个人都会看重，但这是一条具有愈益重要的标准。在这一点上他再</w:t>
      </w:r>
      <w:r>
        <w:rPr>
          <w:spacing w:val="2"/>
        </w:rPr>
        <w:t>一次</w:t>
      </w:r>
      <w:r>
        <w:rPr>
          <w:rFonts w:hint="eastAsia"/>
          <w:spacing w:val="2"/>
        </w:rPr>
        <w:t>打败了哥白尼。</w:t>
      </w:r>
    </w:p>
    <w:p w14:paraId="1B259919" w14:textId="77777777" w:rsidR="002326A0" w:rsidRDefault="002326A0" w:rsidP="002326A0">
      <w:pPr>
        <w:ind w:firstLine="436"/>
      </w:pPr>
      <w:r>
        <w:rPr>
          <w:rFonts w:hint="eastAsia"/>
        </w:rPr>
        <w:t>最后，令人惊</w:t>
      </w:r>
      <w:r>
        <w:t>奇的是，</w:t>
      </w:r>
      <w:r>
        <w:rPr>
          <w:rFonts w:hint="eastAsia"/>
        </w:rPr>
        <w:t>这个体系实际上包含了哥白尼学</w:t>
      </w:r>
      <w:r>
        <w:t>说</w:t>
      </w:r>
      <w:r>
        <w:rPr>
          <w:rFonts w:hint="eastAsia"/>
        </w:rPr>
        <w:t>的宇宙和谐。第谷论证了他的理论和哥白尼的理论在几何学上是一致的，太阳和月亮围绕地球转，其他行星围绕太阳转，这体现了神的指示。第谷理论能够解释金星和火星的逆行，而且没有恒星视差这一预测。</w:t>
      </w:r>
    </w:p>
    <w:p w14:paraId="0C6F25AF" w14:textId="77777777" w:rsidR="002326A0" w:rsidRDefault="002326A0" w:rsidP="002326A0">
      <w:pPr>
        <w:ind w:firstLine="436"/>
      </w:pPr>
      <w:r>
        <w:rPr>
          <w:rFonts w:hint="eastAsia"/>
        </w:rPr>
        <w:t>总之：“第谷成功地提出了一个出色的新主张</w:t>
      </w:r>
      <w:r>
        <w:rPr>
          <w:rFonts w:asciiTheme="minorEastAsia" w:hAnsiTheme="minorEastAsia"/>
          <w:spacing w:val="-8"/>
        </w:rPr>
        <w:t>—</w:t>
      </w:r>
      <w:r>
        <w:rPr>
          <w:rFonts w:asciiTheme="minorEastAsia" w:hAnsiTheme="minorEastAsia"/>
        </w:rPr>
        <w:t>—</w:t>
      </w:r>
      <w:r>
        <w:rPr>
          <w:rFonts w:hint="eastAsia"/>
        </w:rPr>
        <w:t>这个主张制服了所有反对哥白尼的意见，同时体现了支持哥白尼自己的体系的最重要的和最根本的论点</w:t>
      </w:r>
      <w:r>
        <w:rPr>
          <w:rFonts w:asciiTheme="minorEastAsia" w:hAnsiTheme="minorEastAsia"/>
          <w:spacing w:val="-8"/>
        </w:rPr>
        <w:t>—</w:t>
      </w:r>
      <w:r>
        <w:rPr>
          <w:rFonts w:asciiTheme="minorEastAsia" w:hAnsiTheme="minorEastAsia"/>
        </w:rPr>
        <w:t>—</w:t>
      </w:r>
      <w:r>
        <w:rPr>
          <w:rFonts w:hint="eastAsia"/>
        </w:rPr>
        <w:t>和谐。”</w:t>
      </w:r>
      <w:r>
        <w:rPr>
          <w:rStyle w:val="ac"/>
          <w:bCs/>
          <w:szCs w:val="21"/>
        </w:rPr>
        <w:footnoteReference w:id="147"/>
      </w:r>
      <w:r>
        <w:rPr>
          <w:rFonts w:hint="eastAsia"/>
        </w:rPr>
        <w:t>正是“第谷理论”具有这种优势，成为当时的第三</w:t>
      </w:r>
      <w:r>
        <w:rPr>
          <w:rFonts w:hint="eastAsia"/>
          <w:spacing w:val="2"/>
        </w:rPr>
        <w:t>种天文学理论，并且在三种天文学理论当中是最好</w:t>
      </w:r>
      <w:r>
        <w:rPr>
          <w:rFonts w:hint="eastAsia"/>
          <w:spacing w:val="2"/>
        </w:rPr>
        <w:lastRenderedPageBreak/>
        <w:t>的，受到各界的广泛支持。</w:t>
      </w:r>
      <w:r>
        <w:rPr>
          <w:rStyle w:val="ac"/>
          <w:bCs/>
          <w:spacing w:val="2"/>
          <w:szCs w:val="21"/>
        </w:rPr>
        <w:footnoteReference w:id="148"/>
      </w:r>
      <w:r>
        <w:rPr>
          <w:rFonts w:hint="eastAsia"/>
          <w:spacing w:val="2"/>
        </w:rPr>
        <w:t>“</w:t>
      </w:r>
      <w:r>
        <w:rPr>
          <w:rFonts w:hint="eastAsia"/>
        </w:rPr>
        <w:t>第谷体系在</w:t>
      </w:r>
      <w:r>
        <w:rPr>
          <w:rFonts w:hint="eastAsia"/>
        </w:rPr>
        <w:t>1600</w:t>
      </w:r>
      <w:r>
        <w:rPr>
          <w:rFonts w:ascii="宋体" w:hAnsi="宋体" w:hint="eastAsia"/>
        </w:rPr>
        <w:t>—</w:t>
      </w:r>
      <w:r>
        <w:rPr>
          <w:rFonts w:hint="eastAsia"/>
        </w:rPr>
        <w:t>1630</w:t>
      </w:r>
      <w:r>
        <w:rPr>
          <w:rFonts w:hint="eastAsia"/>
        </w:rPr>
        <w:t>年那个时代是最最被广泛接受的理论。”</w:t>
      </w:r>
      <w:r>
        <w:rPr>
          <w:rStyle w:val="ac"/>
          <w:bCs/>
          <w:szCs w:val="21"/>
        </w:rPr>
        <w:footnoteReference w:id="149"/>
      </w:r>
      <w:r>
        <w:rPr>
          <w:rFonts w:hint="eastAsia"/>
        </w:rPr>
        <w:t>这种状况有点出乎意外。在我们当代人的印象中，开普勒在</w:t>
      </w:r>
      <w:r>
        <w:rPr>
          <w:rFonts w:hint="eastAsia"/>
        </w:rPr>
        <w:t>1</w:t>
      </w:r>
      <w:r>
        <w:t>6</w:t>
      </w:r>
      <w:r>
        <w:rPr>
          <w:rFonts w:hint="eastAsia"/>
        </w:rPr>
        <w:t>世纪末、</w:t>
      </w:r>
      <w:r>
        <w:rPr>
          <w:rFonts w:hint="eastAsia"/>
        </w:rPr>
        <w:t>1</w:t>
      </w:r>
      <w:r>
        <w:t>7</w:t>
      </w:r>
      <w:r>
        <w:rPr>
          <w:rFonts w:hint="eastAsia"/>
        </w:rPr>
        <w:t>世纪初提出了行星运动三定律，发展了哥白尼的日心说。按理说，这一时期被更多人接受的应该是发展了的哥白尼的日心说。不过情况并非如此。</w:t>
      </w:r>
    </w:p>
    <w:p w14:paraId="1F0556A2" w14:textId="77777777" w:rsidR="002326A0" w:rsidRDefault="002326A0" w:rsidP="002326A0">
      <w:pPr>
        <w:ind w:firstLine="436"/>
      </w:pPr>
      <w:r>
        <w:rPr>
          <w:rFonts w:hint="eastAsia"/>
        </w:rPr>
        <w:t>开普勒是一个新柏拉图主义者。他认为自然界的蓝图是上帝设计的，上帝设计这一蓝图是有目的的，就是这一自然界的蓝图是简单的、优美的数学结构；人类能够揭示这一数学结构，而且一旦揭示了这一简单的、优美的数学结构，则表明人类已经发现了真理，并且由此体现上帝的伟大。这造成开普勒赞成哥白尼的日心说，并且像哥白尼那样，努力认识宇宙的和谐以体现上帝的伟大。</w:t>
      </w:r>
    </w:p>
    <w:p w14:paraId="2AD95733" w14:textId="77777777" w:rsidR="002326A0" w:rsidRDefault="002326A0" w:rsidP="002326A0">
      <w:pPr>
        <w:ind w:firstLine="436"/>
      </w:pPr>
      <w:r>
        <w:rPr>
          <w:rFonts w:hint="eastAsia"/>
        </w:rPr>
        <w:t>上帝如何伟大呢？开普勒在《宇宙和神秘》</w:t>
      </w:r>
      <w:r>
        <w:rPr>
          <w:rFonts w:ascii="宋体" w:hAnsi="宋体" w:hint="eastAsia"/>
        </w:rPr>
        <w:t>(</w:t>
      </w:r>
      <w:r>
        <w:rPr>
          <w:rFonts w:hint="eastAsia"/>
        </w:rPr>
        <w:t>1597</w:t>
      </w:r>
      <w:r>
        <w:rPr>
          <w:rFonts w:hint="eastAsia"/>
        </w:rPr>
        <w:t>年</w:t>
      </w:r>
      <w:r>
        <w:rPr>
          <w:rFonts w:ascii="宋体" w:hAnsi="宋体" w:hint="eastAsia"/>
        </w:rPr>
        <w:t>)</w:t>
      </w:r>
      <w:r>
        <w:rPr>
          <w:rFonts w:hint="eastAsia"/>
        </w:rPr>
        <w:t>中提出的“宇宙模型”体现了这一点：“这就是因为上帝只想创造</w:t>
      </w:r>
      <w:r>
        <w:rPr>
          <w:rFonts w:hint="eastAsia"/>
        </w:rPr>
        <w:t>6</w:t>
      </w:r>
      <w:r>
        <w:rPr>
          <w:rFonts w:hint="eastAsia"/>
        </w:rPr>
        <w:t>颗行星，并且上帝想通过拉开这几颗行星的轨道的距离来展现他所设计的蓝图，其原理就是他利用外接和内切球体</w:t>
      </w:r>
      <w:r>
        <w:rPr>
          <w:rFonts w:ascii="宋体" w:hAnsi="宋体" w:hint="eastAsia"/>
        </w:rPr>
        <w:t>(</w:t>
      </w:r>
      <w:r>
        <w:rPr>
          <w:rFonts w:hint="eastAsia"/>
        </w:rPr>
        <w:t>也就是行星运行的轨道</w:t>
      </w:r>
      <w:r>
        <w:rPr>
          <w:rFonts w:ascii="宋体" w:hAnsi="宋体" w:hint="eastAsia"/>
        </w:rPr>
        <w:t>)</w:t>
      </w:r>
      <w:r>
        <w:rPr>
          <w:rFonts w:hint="eastAsia"/>
        </w:rPr>
        <w:t>的技术将</w:t>
      </w:r>
      <w:r>
        <w:rPr>
          <w:rFonts w:hint="eastAsia"/>
        </w:rPr>
        <w:t>5</w:t>
      </w:r>
      <w:r>
        <w:rPr>
          <w:rFonts w:hint="eastAsia"/>
        </w:rPr>
        <w:t>个完美多面体嵌套在一个模型中。”</w:t>
      </w:r>
      <w:r>
        <w:rPr>
          <w:rStyle w:val="ac"/>
          <w:bCs/>
          <w:szCs w:val="21"/>
        </w:rPr>
        <w:footnoteReference w:id="150"/>
      </w:r>
    </w:p>
    <w:p w14:paraId="6EF30AE7" w14:textId="77777777" w:rsidR="002326A0" w:rsidRDefault="002326A0" w:rsidP="002326A0">
      <w:pPr>
        <w:ind w:firstLine="436"/>
      </w:pPr>
      <w:r>
        <w:rPr>
          <w:rFonts w:hint="eastAsia"/>
        </w:rPr>
        <w:t>开普勒所提出的上述“宇宙模型”并非出于事实的发现，也非出于事实的归纳，而是出于其自然哲学思想。此模型虽然后来被裁定为错误的从而被抛弃，但在当时还是被一些人所接受。而且更为重要的是，开普勒在</w:t>
      </w:r>
      <w:r>
        <w:rPr>
          <w:rFonts w:hint="eastAsia"/>
        </w:rPr>
        <w:t>1600</w:t>
      </w:r>
      <w:r>
        <w:rPr>
          <w:rFonts w:hint="eastAsia"/>
        </w:rPr>
        <w:t>年以后，沿着新柏拉图主义的思想，将研究推进到行星绕日运动的动力、轨道以及规律上来。他的自然哲学肯定不是即将到来的机械自然观，他认为，推动行星运动的动力不是亚里士多德那样的内在的目的，也不是在他之后那些机械自然观所称的原子或微粒之间的相互作用，而是由太阳发出的，可以用数学描述的、特殊的非物质的力。基于这样的力，开普勒提出了行星运动第二定律和第一定律。</w:t>
      </w:r>
    </w:p>
    <w:p w14:paraId="7CF635C7" w14:textId="77777777" w:rsidR="002326A0" w:rsidRDefault="002326A0" w:rsidP="002326A0">
      <w:pPr>
        <w:ind w:firstLine="436"/>
      </w:pPr>
      <w:r>
        <w:rPr>
          <w:rFonts w:hint="eastAsia"/>
        </w:rPr>
        <w:t>严格地说，第二定律不是被“发现”</w:t>
      </w:r>
      <w:r>
        <w:rPr>
          <w:rFonts w:ascii="宋体" w:hAnsi="宋体" w:hint="eastAsia"/>
        </w:rPr>
        <w:t>(</w:t>
      </w:r>
      <w:r>
        <w:rPr>
          <w:rFonts w:hint="eastAsia"/>
        </w:rPr>
        <w:t>d</w:t>
      </w:r>
      <w:r>
        <w:t>iscovery</w:t>
      </w:r>
      <w:r>
        <w:rPr>
          <w:rFonts w:ascii="宋体" w:hAnsi="宋体" w:hint="eastAsia"/>
        </w:rPr>
        <w:t>)</w:t>
      </w:r>
      <w:r>
        <w:rPr>
          <w:rFonts w:hint="eastAsia"/>
        </w:rPr>
        <w:t>的，即它主要不是根据观测数据“归纳”出来的，而是基于新柏拉图主义自然哲学以及“非物质性的力”的假设，被“建构”</w:t>
      </w:r>
      <w:r>
        <w:rPr>
          <w:rFonts w:ascii="宋体" w:hAnsi="宋体" w:hint="eastAsia"/>
        </w:rPr>
        <w:t>(</w:t>
      </w:r>
      <w:r>
        <w:rPr>
          <w:rFonts w:hint="eastAsia"/>
        </w:rPr>
        <w:t>c</w:t>
      </w:r>
      <w:r>
        <w:t>onstructed</w:t>
      </w:r>
      <w:r>
        <w:rPr>
          <w:rFonts w:ascii="宋体" w:hAnsi="宋体" w:hint="eastAsia"/>
        </w:rPr>
        <w:t>)</w:t>
      </w:r>
      <w:r>
        <w:rPr>
          <w:rFonts w:hint="eastAsia"/>
        </w:rPr>
        <w:t>出来的。“开普勒从作为条件</w:t>
      </w:r>
      <w:r>
        <w:rPr>
          <w:rFonts w:ascii="宋体" w:hAnsi="宋体" w:hint="eastAsia"/>
        </w:rPr>
        <w:t>(</w:t>
      </w:r>
      <w:r>
        <w:rPr>
          <w:rFonts w:hint="eastAsia"/>
        </w:rPr>
        <w:t>一种来自于自然哲学的智力建构</w:t>
      </w:r>
      <w:r>
        <w:rPr>
          <w:rFonts w:ascii="宋体" w:hAnsi="宋体" w:hint="eastAsia"/>
        </w:rPr>
        <w:t>)</w:t>
      </w:r>
      <w:r>
        <w:rPr>
          <w:rFonts w:hint="eastAsia"/>
        </w:rPr>
        <w:t>的第二定律</w:t>
      </w:r>
      <w:r>
        <w:rPr>
          <w:rFonts w:ascii="宋体" w:hAnsi="宋体" w:hint="eastAsia"/>
        </w:rPr>
        <w:t>(</w:t>
      </w:r>
      <w:r>
        <w:rPr>
          <w:rFonts w:hint="eastAsia"/>
        </w:rPr>
        <w:t>首先被发现的</w:t>
      </w:r>
      <w:r>
        <w:rPr>
          <w:rFonts w:ascii="宋体" w:hAnsi="宋体" w:hint="eastAsia"/>
        </w:rPr>
        <w:t>)</w:t>
      </w:r>
      <w:r>
        <w:rPr>
          <w:rFonts w:hint="eastAsia"/>
        </w:rPr>
        <w:t>出发，碰巧得到了第一定律</w:t>
      </w:r>
      <w:r>
        <w:rPr>
          <w:rFonts w:ascii="宋体" w:hAnsi="宋体" w:hint="eastAsia"/>
        </w:rPr>
        <w:t>(</w:t>
      </w:r>
      <w:r>
        <w:rPr>
          <w:rFonts w:hint="eastAsia"/>
        </w:rPr>
        <w:t>后被发现的</w:t>
      </w:r>
      <w:r>
        <w:rPr>
          <w:rFonts w:ascii="宋体" w:hAnsi="宋体" w:hint="eastAsia"/>
        </w:rPr>
        <w:t>)</w:t>
      </w:r>
      <w:r>
        <w:rPr>
          <w:rFonts w:hint="eastAsia"/>
        </w:rPr>
        <w:t>。因此，第二定律是他的形而上学的产物，而第一定律也不过是这种形而上学的推论而已。”</w:t>
      </w:r>
      <w:r>
        <w:rPr>
          <w:rStyle w:val="ac"/>
          <w:bCs/>
          <w:szCs w:val="21"/>
        </w:rPr>
        <w:footnoteReference w:id="151"/>
      </w:r>
    </w:p>
    <w:p w14:paraId="0C7A08DC" w14:textId="77777777" w:rsidR="002326A0" w:rsidRDefault="002326A0" w:rsidP="002326A0">
      <w:pPr>
        <w:ind w:firstLine="436"/>
      </w:pPr>
      <w:r>
        <w:rPr>
          <w:rFonts w:hint="eastAsia"/>
        </w:rPr>
        <w:t>尽管开普勒行星运动定律是“建构”的而非“发现”的，但是，“根据开普勒的新柏拉图主义自然哲学，开普勒定律所描述的行星轨道及其运动是在真实空间里的真实表述，这种表述简洁而优美，因而是正确的”</w:t>
      </w:r>
      <w:r>
        <w:rPr>
          <w:rStyle w:val="ac"/>
          <w:bCs/>
          <w:szCs w:val="21"/>
        </w:rPr>
        <w:footnoteReference w:id="152"/>
      </w:r>
      <w:r>
        <w:rPr>
          <w:rFonts w:hint="eastAsia"/>
        </w:rPr>
        <w:t>。</w:t>
      </w:r>
    </w:p>
    <w:p w14:paraId="40B2933F" w14:textId="77777777" w:rsidR="002326A0" w:rsidRDefault="002326A0" w:rsidP="002326A0">
      <w:pPr>
        <w:ind w:firstLine="436"/>
      </w:pPr>
      <w:r>
        <w:rPr>
          <w:rFonts w:hint="eastAsia"/>
        </w:rPr>
        <w:t>既然如此，开普勒的行星运动理论就比哥白尼的日心说以及第谷理论更优越和更真实，理应受到同时代人们的关注。</w:t>
      </w:r>
    </w:p>
    <w:p w14:paraId="1DC7C1FD" w14:textId="77777777" w:rsidR="002326A0" w:rsidRDefault="002326A0" w:rsidP="002326A0">
      <w:pPr>
        <w:ind w:firstLine="436"/>
      </w:pPr>
      <w:r>
        <w:rPr>
          <w:rFonts w:hint="eastAsia"/>
        </w:rPr>
        <w:t>但是，事实似乎与此有所出入。与他同时代的伽利略虽然也确信哥白尼的日心说，不过，他完全没有肯定开普勒的研究并将此应用于他的研究中。他很大程度上忽略了开普勒。与他同时代的其他大多数专业天文家在自然哲学上并不信奉新柏拉图主义，因而也不认为开普勒</w:t>
      </w:r>
      <w:r>
        <w:rPr>
          <w:rFonts w:hint="eastAsia"/>
        </w:rPr>
        <w:lastRenderedPageBreak/>
        <w:t>的行星运动理论是真实的，他们所做的仍然是使用本轮和均轮来模拟并预测行星的运动。对于自然哲学家，他们中的大多数不久之后</w:t>
      </w:r>
      <w:r>
        <w:rPr>
          <w:rFonts w:ascii="宋体" w:hAnsi="宋体" w:hint="eastAsia"/>
        </w:rPr>
        <w:t>(</w:t>
      </w:r>
      <w:r>
        <w:rPr>
          <w:rFonts w:hint="eastAsia"/>
        </w:rPr>
        <w:t>17</w:t>
      </w:r>
      <w:r>
        <w:rPr>
          <w:rFonts w:hint="eastAsia"/>
        </w:rPr>
        <w:t>世纪</w:t>
      </w:r>
      <w:r>
        <w:rPr>
          <w:rFonts w:hint="eastAsia"/>
        </w:rPr>
        <w:t>50</w:t>
      </w:r>
      <w:r>
        <w:rPr>
          <w:rFonts w:hint="eastAsia"/>
        </w:rPr>
        <w:t>年代</w:t>
      </w:r>
      <w:r>
        <w:rPr>
          <w:rFonts w:ascii="宋体" w:hAnsi="宋体" w:hint="eastAsia"/>
        </w:rPr>
        <w:t>)</w:t>
      </w:r>
      <w:r>
        <w:rPr>
          <w:rFonts w:hint="eastAsia"/>
        </w:rPr>
        <w:t>就开始成为机械论者，而几乎所有的机械论者都接受哥白尼的日心说，因此也就接受开普勒的行星运动定律。只不过，他们会认为推动行星运动的</w:t>
      </w:r>
      <w:proofErr w:type="gramStart"/>
      <w:r>
        <w:rPr>
          <w:rFonts w:hint="eastAsia"/>
        </w:rPr>
        <w:t>力并非开</w:t>
      </w:r>
      <w:proofErr w:type="gramEnd"/>
      <w:r>
        <w:rPr>
          <w:rFonts w:hint="eastAsia"/>
        </w:rPr>
        <w:t>普勒所称的非物质的力，而是由物质的微粒或原子相互碰撞所导致的机械冲击力。“所以开普勒的理论在天文学和自然哲学方面的伟大前景被割裂得支离破碎，没有人完整地理解过它。”</w:t>
      </w:r>
      <w:r>
        <w:rPr>
          <w:rStyle w:val="ac"/>
          <w:bCs/>
          <w:szCs w:val="21"/>
        </w:rPr>
        <w:footnoteReference w:id="153"/>
      </w:r>
      <w:r>
        <w:rPr>
          <w:rFonts w:hint="eastAsia"/>
        </w:rPr>
        <w:t>“唯有一个人在一定程度上还原了开普勒的理论，那便是</w:t>
      </w:r>
      <w:r>
        <w:rPr>
          <w:rFonts w:hint="eastAsia"/>
        </w:rPr>
        <w:t>17</w:t>
      </w:r>
      <w:r>
        <w:rPr>
          <w:rFonts w:hint="eastAsia"/>
        </w:rPr>
        <w:t>世纪末期的牛顿，但牛顿不是以开普勒的方式，而是以他自己独特的，与开普勒不同的方式还原开普勒理论的。”</w:t>
      </w:r>
      <w:r>
        <w:rPr>
          <w:rStyle w:val="ac"/>
          <w:bCs/>
          <w:szCs w:val="21"/>
        </w:rPr>
        <w:footnoteReference w:id="154"/>
      </w:r>
      <w:r>
        <w:rPr>
          <w:rFonts w:hint="eastAsia"/>
        </w:rPr>
        <w:t>至于其具体内容，在第十章“牛顿”部分将会详细叙述。</w:t>
      </w:r>
    </w:p>
    <w:p w14:paraId="1369C22E" w14:textId="77777777" w:rsidR="002326A0" w:rsidRDefault="002326A0" w:rsidP="002326A0">
      <w:pPr>
        <w:pStyle w:val="5"/>
        <w:spacing w:before="62" w:after="62"/>
        <w:ind w:firstLine="440"/>
      </w:pPr>
      <w:r>
        <w:t>3</w:t>
      </w:r>
      <w:r>
        <w:rPr>
          <w:rFonts w:hint="eastAsia"/>
        </w:rPr>
        <w:t xml:space="preserve">. </w:t>
      </w:r>
      <w:r>
        <w:rPr>
          <w:rFonts w:hint="eastAsia"/>
        </w:rPr>
        <w:t>伽利略的天文学观察并非完全证实了日心说</w:t>
      </w:r>
      <w:bookmarkStart w:id="127" w:name="pindex1611"/>
      <w:bookmarkEnd w:id="127"/>
    </w:p>
    <w:p w14:paraId="5B4B2C2F" w14:textId="77777777" w:rsidR="002326A0" w:rsidRDefault="002326A0" w:rsidP="002326A0">
      <w:pPr>
        <w:ind w:firstLine="436"/>
      </w:pPr>
      <w:r>
        <w:rPr>
          <w:rFonts w:hint="eastAsia"/>
        </w:rPr>
        <w:t>伽利略利用望远镜</w:t>
      </w:r>
      <w:proofErr w:type="gramStart"/>
      <w:r>
        <w:rPr>
          <w:rFonts w:hint="eastAsia"/>
        </w:rPr>
        <w:t>作出</w:t>
      </w:r>
      <w:proofErr w:type="gramEnd"/>
      <w:r>
        <w:rPr>
          <w:rFonts w:hint="eastAsia"/>
        </w:rPr>
        <w:t>了一系列的发现。这些发现有力地支持了哥白尼的日心说，这对托勒密的地心说是一个打击。问题是：这些观察证据是否真的证实了日心说？舒斯特对此问题</w:t>
      </w:r>
      <w:sdt>
        <w:sdtPr>
          <w:alias w:val="易错词检查"/>
          <w:id w:val="1173453"/>
        </w:sdtPr>
        <w:sdtContent>
          <w:bookmarkStart w:id="128" w:name="bkReivew1173453"/>
          <w:r>
            <w:rPr>
              <w:rFonts w:hint="eastAsia"/>
            </w:rPr>
            <w:t>作了系统</w:t>
          </w:r>
          <w:bookmarkEnd w:id="128"/>
        </w:sdtContent>
      </w:sdt>
      <w:r>
        <w:rPr>
          <w:rFonts w:hint="eastAsia"/>
        </w:rPr>
        <w:t>阐述，他认为对日心说的证实是不充分和不确定的。</w:t>
      </w:r>
    </w:p>
    <w:p w14:paraId="6DEB003B" w14:textId="77777777" w:rsidR="002326A0" w:rsidRDefault="002326A0" w:rsidP="002326A0">
      <w:pPr>
        <w:ind w:firstLine="436"/>
      </w:pPr>
      <w:r>
        <w:rPr>
          <w:rFonts w:hint="eastAsia"/>
        </w:rPr>
        <w:t>第</w:t>
      </w:r>
      <w:r>
        <w:t>一</w:t>
      </w:r>
      <w:r>
        <w:rPr>
          <w:rFonts w:hint="eastAsia"/>
        </w:rPr>
        <w:t>，应用望远镜所观察到的天文现象的真实性有待进一步考证。</w:t>
      </w:r>
      <w:r>
        <w:footnoteReference w:id="155"/>
      </w:r>
    </w:p>
    <w:p w14:paraId="6B74CC9E" w14:textId="77777777" w:rsidR="002326A0" w:rsidRDefault="002326A0" w:rsidP="002326A0">
      <w:pPr>
        <w:ind w:firstLine="436"/>
      </w:pPr>
      <w:r>
        <w:rPr>
          <w:rFonts w:hint="eastAsia"/>
        </w:rPr>
        <w:t>通过望远镜，伽利略观察到了“月球</w:t>
      </w:r>
      <w:r w:rsidRPr="003E68B4">
        <w:rPr>
          <w:rFonts w:hint="eastAsia"/>
        </w:rPr>
        <w:t>上</w:t>
      </w:r>
      <w:r>
        <w:rPr>
          <w:rFonts w:hint="eastAsia"/>
        </w:rPr>
        <w:t>有山脉，太阳</w:t>
      </w:r>
      <w:r w:rsidRPr="003E68B4">
        <w:rPr>
          <w:rFonts w:hint="eastAsia"/>
        </w:rPr>
        <w:t>上</w:t>
      </w:r>
      <w:r>
        <w:rPr>
          <w:rFonts w:hint="eastAsia"/>
        </w:rPr>
        <w:t>有黑子，木星有卫星”等现象。所有这些似乎都与亚里士多德的自然哲学体系不一致，而支持哥白尼的日心说。</w:t>
      </w:r>
    </w:p>
    <w:p w14:paraId="7ADACCE5" w14:textId="77777777" w:rsidR="002326A0" w:rsidRDefault="002326A0" w:rsidP="002326A0">
      <w:pPr>
        <w:ind w:firstLine="436"/>
      </w:pPr>
      <w:r>
        <w:rPr>
          <w:rFonts w:hint="eastAsia"/>
        </w:rPr>
        <w:t>但是，望远镜是一种科学仪器。科学仪器并非理论中立的，科学事实也并非中立地等着科学仪器原封不动地呈现，科学仪器是负荷理论的，科学事</w:t>
      </w:r>
      <w:r>
        <w:rPr>
          <w:rFonts w:hint="eastAsia"/>
          <w:spacing w:val="-2"/>
        </w:rPr>
        <w:t>实也是负荷理论的，对科学仪器以及由科学仪器呈现出来的科学事实，在很多时候是存在争议的，需要</w:t>
      </w:r>
      <w:proofErr w:type="gramStart"/>
      <w:r>
        <w:rPr>
          <w:rFonts w:hint="eastAsia"/>
          <w:spacing w:val="-2"/>
        </w:rPr>
        <w:t>科学共同体</w:t>
      </w:r>
      <w:proofErr w:type="gramEnd"/>
      <w:r>
        <w:rPr>
          <w:rFonts w:hint="eastAsia"/>
          <w:spacing w:val="-2"/>
        </w:rPr>
        <w:t>去商榷，去选择，去权衡，去解释，去对观测结果与理论预测之间的“差距”的大小和意义进行分析，以达成某种平衡。</w:t>
      </w:r>
    </w:p>
    <w:p w14:paraId="36F36501" w14:textId="77777777" w:rsidR="002326A0" w:rsidRDefault="002326A0" w:rsidP="002326A0">
      <w:pPr>
        <w:ind w:firstLine="436"/>
      </w:pPr>
      <w:r>
        <w:rPr>
          <w:rFonts w:hint="eastAsia"/>
        </w:rPr>
        <w:t>将</w:t>
      </w:r>
      <w:proofErr w:type="gramStart"/>
      <w:r>
        <w:rPr>
          <w:rFonts w:hint="eastAsia"/>
        </w:rPr>
        <w:t>此落实</w:t>
      </w:r>
      <w:proofErr w:type="gramEnd"/>
      <w:r>
        <w:rPr>
          <w:rFonts w:hint="eastAsia"/>
        </w:rPr>
        <w:t>到伽利略天文观察所用的望远镜上，它的使用并不是没有问题的：当时，望远镜运行的理论没有诞生；在用望远镜观察事物时会产生色差现象，而此现象并不能得到解释；望远镜观测到的月亮上的火山口按理说可用肉眼看到，但是人类肉眼没有看到；观测到了许多过去闻所未闻、见所未见的新事物，呈现出对当时的人们来说显得怪异的现象；等等。在这样的背景下，伽利略的望远镜并非简单地和直截了当地呈现了“自然界的事实”，望远镜的成像是可疑的，它所呈现出来的事实并非就直截了当地证明了哥白尼日心说的正确性。</w:t>
      </w:r>
      <w:r>
        <w:t>借</w:t>
      </w:r>
      <w:r>
        <w:rPr>
          <w:rFonts w:hint="eastAsia"/>
        </w:rPr>
        <w:t>此，亚里士多德派的学者以及托勒密地心说的坚守者，凭什么要相信伽利</w:t>
      </w:r>
      <w:r>
        <w:rPr>
          <w:rFonts w:hint="eastAsia"/>
          <w:spacing w:val="-2"/>
        </w:rPr>
        <w:t>略的望远镜可以用于观测？凭什么要相信观测之后所获得的结果是可靠的？又凭什么要相信伽利略的观测结果支持乃至确立了哥白尼日心说的正确性呢？</w:t>
      </w:r>
    </w:p>
    <w:p w14:paraId="32769BEC" w14:textId="77777777" w:rsidR="002326A0" w:rsidRDefault="002326A0" w:rsidP="002326A0">
      <w:pPr>
        <w:ind w:firstLine="436"/>
      </w:pPr>
      <w:r>
        <w:rPr>
          <w:rFonts w:hint="eastAsia"/>
        </w:rPr>
        <w:t>第二，天文观察对日心说的证实和证伪都是相对的。</w:t>
      </w:r>
    </w:p>
    <w:p w14:paraId="0B488E4B" w14:textId="77777777" w:rsidR="002326A0" w:rsidRDefault="002326A0" w:rsidP="002326A0">
      <w:pPr>
        <w:ind w:firstLine="436"/>
      </w:pPr>
      <w:r>
        <w:rPr>
          <w:rFonts w:hint="eastAsia"/>
        </w:rPr>
        <w:t>这里以“金星的位相”观察为例加以说明。根据哥白尼的日心说，金星和地球都是绕着太阳运行的，只是地球处于较远的轨道上运行。当</w:t>
      </w:r>
      <w:r>
        <w:t>太阳、地球和金星处于其他平面内，</w:t>
      </w:r>
      <w:r>
        <w:rPr>
          <w:rFonts w:hint="eastAsia"/>
        </w:rPr>
        <w:t>在地球上的观测者观测金星时，由于受着地球和金星的相对位置以及太阳照射金星的位置变化的影响，他们只能看到金星的一部分</w:t>
      </w:r>
      <w:r>
        <w:rPr>
          <w:rFonts w:asciiTheme="minorEastAsia" w:hAnsiTheme="minorEastAsia"/>
          <w:spacing w:val="-8"/>
        </w:rPr>
        <w:t>—</w:t>
      </w:r>
      <w:r>
        <w:rPr>
          <w:rFonts w:asciiTheme="minorEastAsia" w:hAnsiTheme="minorEastAsia"/>
        </w:rPr>
        <w:t>—</w:t>
      </w:r>
      <w:r>
        <w:rPr>
          <w:rFonts w:hint="eastAsia"/>
        </w:rPr>
        <w:t>或者是一小片形状的金星，或者是一半形状的金星，或者是一新月形状的金星。见图</w:t>
      </w:r>
      <w:r>
        <w:t>7.5</w:t>
      </w:r>
      <w:r>
        <w:rPr>
          <w:rFonts w:hint="eastAsia"/>
        </w:rPr>
        <w:t>。</w:t>
      </w:r>
    </w:p>
    <w:p w14:paraId="798799C0" w14:textId="77777777" w:rsidR="002326A0" w:rsidRDefault="002326A0" w:rsidP="002326A0">
      <w:pPr>
        <w:ind w:firstLine="436"/>
      </w:pPr>
      <w:r>
        <w:rPr>
          <w:rFonts w:hint="eastAsia"/>
        </w:rPr>
        <w:t>但是，人类的肉眼没有看到金星的</w:t>
      </w:r>
      <w:sdt>
        <w:sdtPr>
          <w:alias w:val="易错词检查"/>
          <w:id w:val="3123113"/>
        </w:sdtPr>
        <w:sdtContent>
          <w:bookmarkStart w:id="129" w:name="bkReivew3123113"/>
          <w:r>
            <w:rPr>
              <w:rFonts w:hint="eastAsia"/>
            </w:rPr>
            <w:t>位相</w:t>
          </w:r>
          <w:bookmarkEnd w:id="129"/>
        </w:sdtContent>
      </w:sdt>
      <w:r>
        <w:rPr>
          <w:rFonts w:hint="eastAsia"/>
        </w:rPr>
        <w:t>。这是什么原因呢？是哥白尼的日心说错了？哥白尼并不这么认为，反过来他认为，应该是另外一个什么原因导致了人类看不到原本可以看</w:t>
      </w:r>
      <w:r>
        <w:rPr>
          <w:rFonts w:hint="eastAsia"/>
        </w:rPr>
        <w:lastRenderedPageBreak/>
        <w:t>到的金星位相现象。最后他将这样的原因归结为“金星是透明的”。如此，他通过特设性假设消解了“反常”的观察，“拯救了”日心说。</w:t>
      </w:r>
    </w:p>
    <w:p w14:paraId="62225807" w14:textId="77777777" w:rsidR="002326A0" w:rsidRDefault="002326A0" w:rsidP="002326A0">
      <w:pPr>
        <w:ind w:firstLine="436"/>
      </w:pPr>
      <w:r>
        <w:rPr>
          <w:rFonts w:hint="eastAsia"/>
        </w:rPr>
        <w:t>到了伽利略那里，他对哥白尼上述构想特设性假设以拯救现象的选择视而不见，反而说哥白尼忽视了威胁日心说的人类肉眼观察不到金星位相这一现象。事实上，哥白尼并没有忽视这一现象，而且也没有像波普尔的“证伪”理论所说的那样，拒绝并且抛弃日心说</w:t>
      </w:r>
      <w:r>
        <w:t>。</w:t>
      </w:r>
    </w:p>
    <w:p w14:paraId="5A97F95B" w14:textId="77777777" w:rsidR="002326A0" w:rsidRDefault="002326A0" w:rsidP="002326A0">
      <w:pPr>
        <w:pStyle w:val="aff6"/>
        <w:spacing w:before="156" w:after="124"/>
        <w:ind w:firstLine="480"/>
      </w:pPr>
      <w:r>
        <w:rPr>
          <w:noProof/>
        </w:rPr>
        <w:drawing>
          <wp:inline distT="0" distB="0" distL="0" distR="0" wp14:anchorId="7130653F" wp14:editId="68A9076A">
            <wp:extent cx="2783840" cy="2682240"/>
            <wp:effectExtent l="0" t="0" r="0" b="381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4348" cy="2682240"/>
                    </a:xfrm>
                    <a:prstGeom prst="rect">
                      <a:avLst/>
                    </a:prstGeom>
                  </pic:spPr>
                </pic:pic>
              </a:graphicData>
            </a:graphic>
          </wp:inline>
        </w:drawing>
      </w:r>
    </w:p>
    <w:p w14:paraId="1345F8B8" w14:textId="77777777" w:rsidR="002326A0" w:rsidRDefault="002326A0" w:rsidP="002326A0">
      <w:pPr>
        <w:pStyle w:val="aff5"/>
        <w:spacing w:before="62" w:after="249"/>
        <w:ind w:firstLine="360"/>
      </w:pPr>
      <w:bookmarkStart w:id="130" w:name="_Toc82685280"/>
      <w:bookmarkStart w:id="131" w:name="_Toc100331104"/>
      <w:r>
        <w:rPr>
          <w:rFonts w:hint="eastAsia"/>
        </w:rPr>
        <w:t>图</w:t>
      </w:r>
      <w:r>
        <w:rPr>
          <w:rFonts w:hint="eastAsia"/>
        </w:rPr>
        <w:t>7</w:t>
      </w:r>
      <w:r>
        <w:t>.5</w:t>
      </w:r>
      <w:r>
        <w:rPr>
          <w:rFonts w:hint="eastAsia"/>
        </w:rPr>
        <w:t xml:space="preserve">　金星位相示意图</w:t>
      </w:r>
      <w:r>
        <w:rPr>
          <w:rStyle w:val="ac"/>
        </w:rPr>
        <w:footnoteReference w:id="156"/>
      </w:r>
      <w:bookmarkStart w:id="132" w:name="pindex1621"/>
      <w:bookmarkEnd w:id="130"/>
      <w:bookmarkEnd w:id="131"/>
      <w:bookmarkEnd w:id="132"/>
    </w:p>
    <w:p w14:paraId="7E636A74" w14:textId="77777777" w:rsidR="002326A0" w:rsidRDefault="002326A0" w:rsidP="002326A0">
      <w:pPr>
        <w:ind w:firstLine="436"/>
      </w:pPr>
      <w:r>
        <w:t>这是其一。其二，伽利略于</w:t>
      </w:r>
      <w:r>
        <w:rPr>
          <w:rFonts w:hint="eastAsia"/>
        </w:rPr>
        <w:t>1609</w:t>
      </w:r>
      <w:r>
        <w:rPr>
          <w:rFonts w:hint="eastAsia"/>
        </w:rPr>
        <w:t>年应用望远镜观测到了金星的</w:t>
      </w:r>
      <w:sdt>
        <w:sdtPr>
          <w:alias w:val="易错词检查"/>
          <w:id w:val="180723"/>
        </w:sdtPr>
        <w:sdtContent>
          <w:bookmarkStart w:id="133" w:name="bkReivew180723"/>
          <w:r>
            <w:rPr>
              <w:rFonts w:hint="eastAsia"/>
            </w:rPr>
            <w:t>位相</w:t>
          </w:r>
          <w:bookmarkEnd w:id="133"/>
        </w:sdtContent>
      </w:sdt>
      <w:r>
        <w:rPr>
          <w:rFonts w:hint="eastAsia"/>
        </w:rPr>
        <w:t>。这对哥白尼的日心说来说应该是一个支持。不过，这种支持并不必然，因为，既然哥白尼可以通过特设性假设以拯救现象，那么我们也可以通过构建新的特设性假设来规避伽利略的金星位相观察，即认为伽利略的这一天文学观察是错误的，如此，哥白尼的日心说不能得到该天文观察的维护。</w:t>
      </w:r>
    </w:p>
    <w:p w14:paraId="46F7EC83" w14:textId="77777777" w:rsidR="002326A0" w:rsidRDefault="002326A0" w:rsidP="002326A0">
      <w:pPr>
        <w:ind w:firstLine="436"/>
      </w:pPr>
      <w:r>
        <w:rPr>
          <w:rFonts w:hint="eastAsia"/>
        </w:rPr>
        <w:t>第</w:t>
      </w:r>
      <w:r>
        <w:t>三</w:t>
      </w:r>
      <w:r>
        <w:rPr>
          <w:rFonts w:hint="eastAsia"/>
        </w:rPr>
        <w:t>，观察结果对理论的支持是逻辑的和心理趋向的博弈结果。</w:t>
      </w:r>
    </w:p>
    <w:p w14:paraId="3039278C" w14:textId="77777777" w:rsidR="002326A0" w:rsidRDefault="002326A0" w:rsidP="002326A0">
      <w:pPr>
        <w:ind w:firstLine="436"/>
      </w:pPr>
      <w:r>
        <w:rPr>
          <w:rFonts w:hint="eastAsia"/>
        </w:rPr>
        <w:t>这方面与“金星和火星视圆面形状的显著变化”问题有关。根据哥白尼的日心说理论体系，金星在距离地球最远时的视直径看起来是它距离地球最近时的视直径的</w:t>
      </w:r>
      <w:r>
        <w:rPr>
          <w:rFonts w:hint="eastAsia"/>
        </w:rPr>
        <w:t>6</w:t>
      </w:r>
      <w:r>
        <w:rPr>
          <w:rFonts w:hint="eastAsia"/>
        </w:rPr>
        <w:t>倍，火星在距离地球最远时视直径看起来是它距离地球最近时视直径的</w:t>
      </w:r>
      <w:r>
        <w:rPr>
          <w:rFonts w:hint="eastAsia"/>
        </w:rPr>
        <w:t>8</w:t>
      </w:r>
      <w:r>
        <w:rPr>
          <w:rFonts w:hint="eastAsia"/>
        </w:rPr>
        <w:t>倍，由此，金星在它距离地球最近时，其</w:t>
      </w:r>
      <w:r>
        <w:t>视表面</w:t>
      </w:r>
      <w:r>
        <w:rPr>
          <w:rFonts w:hint="eastAsia"/>
        </w:rPr>
        <w:t>面积看起来比它距离地球最远时大</w:t>
      </w:r>
      <w:r>
        <w:rPr>
          <w:rFonts w:hint="eastAsia"/>
        </w:rPr>
        <w:t>36</w:t>
      </w:r>
      <w:r>
        <w:rPr>
          <w:rFonts w:hint="eastAsia"/>
        </w:rPr>
        <w:t>倍。同理，火星在距离地球最近时，其</w:t>
      </w:r>
      <w:r>
        <w:t>视表面</w:t>
      </w:r>
      <w:r>
        <w:rPr>
          <w:rFonts w:hint="eastAsia"/>
        </w:rPr>
        <w:t>面积看起来比它距离地球最远时大</w:t>
      </w:r>
      <w:r>
        <w:rPr>
          <w:rFonts w:hint="eastAsia"/>
        </w:rPr>
        <w:t>64</w:t>
      </w:r>
      <w:r>
        <w:rPr>
          <w:rFonts w:hint="eastAsia"/>
        </w:rPr>
        <w:t>倍。但是，当时哥白尼给出的观测数据是火星离地球远近呈现的视直径大小比率为</w:t>
      </w:r>
      <w:r>
        <w:rPr>
          <w:rFonts w:hint="eastAsia"/>
        </w:rPr>
        <w:t>4</w:t>
      </w:r>
      <w:r>
        <w:rPr>
          <w:rFonts w:ascii="宋体" w:hAnsi="宋体" w:hint="eastAsia"/>
        </w:rPr>
        <w:t>∶</w:t>
      </w:r>
      <w:r>
        <w:rPr>
          <w:rFonts w:hint="eastAsia"/>
        </w:rPr>
        <w:t>1</w:t>
      </w:r>
      <w:r>
        <w:rPr>
          <w:rFonts w:hint="eastAsia"/>
        </w:rPr>
        <w:t>，金星离地球远近呈现的视直径大小比率为</w:t>
      </w:r>
      <w:r>
        <w:rPr>
          <w:rFonts w:hint="eastAsia"/>
        </w:rPr>
        <w:t>1</w:t>
      </w:r>
      <w:r>
        <w:rPr>
          <w:rFonts w:ascii="宋体" w:hAnsi="宋体" w:hint="eastAsia"/>
        </w:rPr>
        <w:t>∶</w:t>
      </w:r>
      <w:r>
        <w:rPr>
          <w:rFonts w:hint="eastAsia"/>
        </w:rPr>
        <w:t>1</w:t>
      </w:r>
      <w:r>
        <w:rPr>
          <w:rFonts w:hint="eastAsia"/>
        </w:rPr>
        <w:t>。这明显与日心说的预测不相符合。而伽利略的望远镜观测的视表面面积的结果是：“金星的约为</w:t>
      </w:r>
      <w:r>
        <w:rPr>
          <w:rFonts w:hint="eastAsia"/>
        </w:rPr>
        <w:t>40</w:t>
      </w:r>
      <w:r>
        <w:rPr>
          <w:rFonts w:ascii="宋体" w:hAnsi="宋体" w:hint="eastAsia"/>
        </w:rPr>
        <w:t>∶</w:t>
      </w:r>
      <w:r>
        <w:rPr>
          <w:rFonts w:hint="eastAsia"/>
        </w:rPr>
        <w:t>1</w:t>
      </w:r>
      <w:r>
        <w:rPr>
          <w:rFonts w:hint="eastAsia"/>
        </w:rPr>
        <w:t>”，“火星的约为</w:t>
      </w:r>
      <w:r>
        <w:rPr>
          <w:rFonts w:hint="eastAsia"/>
        </w:rPr>
        <w:t>60</w:t>
      </w:r>
      <w:r>
        <w:rPr>
          <w:rFonts w:ascii="宋体" w:hAnsi="宋体" w:hint="eastAsia"/>
        </w:rPr>
        <w:t>∶</w:t>
      </w:r>
      <w:r>
        <w:rPr>
          <w:rFonts w:hint="eastAsia"/>
        </w:rPr>
        <w:t>1</w:t>
      </w:r>
      <w:r>
        <w:rPr>
          <w:rFonts w:hint="eastAsia"/>
        </w:rPr>
        <w:t>”。在伽利略看来，这与哥白尼的日心说相一致，望远镜的观测结果确立了哥白尼学说的正确性。</w:t>
      </w:r>
    </w:p>
    <w:p w14:paraId="1BAEE40D" w14:textId="77777777" w:rsidR="002326A0" w:rsidRDefault="002326A0" w:rsidP="002326A0">
      <w:pPr>
        <w:ind w:firstLine="436"/>
      </w:pPr>
      <w:r>
        <w:rPr>
          <w:rFonts w:hint="eastAsia"/>
        </w:rPr>
        <w:t>深入分析伽利略的观测结果与日心说的关联，仍然可以发现，伽利略所声称的“观测结果与理论预测结果误差‘足够小’，以致可以证实哥白尼的理论预测”，仍然是有问题的。它不具有严格的逻辑学意义，只是人们的心理趋向以及争论、协商、妥协等的结果。</w:t>
      </w:r>
      <w:r>
        <w:rPr>
          <w:rStyle w:val="ac"/>
        </w:rPr>
        <w:footnoteReference w:id="157"/>
      </w:r>
    </w:p>
    <w:p w14:paraId="1F6F976C" w14:textId="77777777" w:rsidR="002326A0" w:rsidRDefault="002326A0" w:rsidP="002326A0">
      <w:pPr>
        <w:ind w:firstLine="436"/>
      </w:pPr>
      <w:r>
        <w:rPr>
          <w:rFonts w:hint="eastAsia"/>
        </w:rPr>
        <w:t>所有这些表明，伽利略的观察证据</w:t>
      </w:r>
      <w:sdt>
        <w:sdtPr>
          <w:alias w:val="易错词检查"/>
          <w:id w:val="2161715"/>
        </w:sdtPr>
        <w:sdtContent>
          <w:bookmarkStart w:id="134" w:name="bkReivew2161715"/>
          <w:r>
            <w:rPr>
              <w:rFonts w:hint="eastAsia"/>
            </w:rPr>
            <w:t>并非</w:t>
          </w:r>
          <w:bookmarkEnd w:id="134"/>
        </w:sdtContent>
      </w:sdt>
      <w:r>
        <w:rPr>
          <w:rFonts w:hint="eastAsia"/>
        </w:rPr>
        <w:t>确实无疑的，这些观察证据对哥白尼日心说的证</w:t>
      </w:r>
      <w:r>
        <w:rPr>
          <w:rFonts w:hint="eastAsia"/>
        </w:rPr>
        <w:lastRenderedPageBreak/>
        <w:t>实以及对托勒密地心说的证伪也不是充分的和确定的。在这种情况下，伽利略公开捍卫哥白尼学说的正确性，呼吁人们相信这一新的理论，并以这一新的理论来对《圣经》</w:t>
      </w:r>
      <w:proofErr w:type="gramStart"/>
      <w:r>
        <w:rPr>
          <w:rFonts w:hint="eastAsia"/>
        </w:rPr>
        <w:t>作出</w:t>
      </w:r>
      <w:proofErr w:type="gramEnd"/>
      <w:r>
        <w:rPr>
          <w:rFonts w:hint="eastAsia"/>
        </w:rPr>
        <w:t>新的解释，必然受到保守的宗教神学家的反对。这可以看作</w:t>
      </w:r>
      <w:r>
        <w:rPr>
          <w:rFonts w:hint="eastAsia"/>
        </w:rPr>
        <w:t>1616</w:t>
      </w:r>
      <w:r>
        <w:rPr>
          <w:rFonts w:hint="eastAsia"/>
        </w:rPr>
        <w:t>年宗教法庭的禁令以及</w:t>
      </w:r>
      <w:r>
        <w:rPr>
          <w:rFonts w:hint="eastAsia"/>
        </w:rPr>
        <w:t>1633</w:t>
      </w:r>
      <w:r>
        <w:rPr>
          <w:rFonts w:hint="eastAsia"/>
        </w:rPr>
        <w:t>年宗教法庭审判</w:t>
      </w:r>
      <w:r>
        <w:t>发生</w:t>
      </w:r>
      <w:r>
        <w:rPr>
          <w:rFonts w:hint="eastAsia"/>
        </w:rPr>
        <w:t>的根本原因。</w:t>
      </w:r>
    </w:p>
    <w:p w14:paraId="1710D5C4" w14:textId="77777777" w:rsidR="002326A0" w:rsidRDefault="002326A0" w:rsidP="002326A0">
      <w:pPr>
        <w:pStyle w:val="5"/>
        <w:spacing w:before="62" w:after="62"/>
        <w:ind w:firstLine="440"/>
      </w:pPr>
      <w:r>
        <w:t>4</w:t>
      </w:r>
      <w:r>
        <w:rPr>
          <w:rFonts w:hint="eastAsia"/>
        </w:rPr>
        <w:t xml:space="preserve">. </w:t>
      </w:r>
      <w:r>
        <w:rPr>
          <w:rFonts w:hint="eastAsia"/>
        </w:rPr>
        <w:t>宗教法庭对伽利略的审判并非科学与宗教的对抗</w:t>
      </w:r>
      <w:bookmarkStart w:id="135" w:name="pindex1634"/>
      <w:bookmarkEnd w:id="135"/>
    </w:p>
    <w:p w14:paraId="7BE57746" w14:textId="77777777" w:rsidR="002326A0" w:rsidRDefault="002326A0" w:rsidP="002326A0">
      <w:pPr>
        <w:ind w:firstLine="436"/>
      </w:pPr>
      <w:r>
        <w:rPr>
          <w:rFonts w:hint="eastAsia"/>
        </w:rPr>
        <w:t>对伽利略的审判意味着什么呢？一种观点认为，这是科学与宗教之间的对抗，是科学方法的有效性与宗教信仰的无效性之间，科学观察的客观性与宗教教义的主观性之间，科学寻求自主性与宗教寻求控制性之间的对抗，是科学与宗教之间的一次大搏斗。</w:t>
      </w:r>
    </w:p>
    <w:p w14:paraId="2D1DA5AD" w14:textId="77777777" w:rsidR="002326A0" w:rsidRDefault="002326A0" w:rsidP="002326A0">
      <w:pPr>
        <w:ind w:firstLine="436"/>
      </w:pPr>
      <w:r>
        <w:rPr>
          <w:rFonts w:hint="eastAsia"/>
        </w:rPr>
        <w:t>舒斯特认为，上述观点是不恰当的。首先，科学并非与社会的各个方面无关，而是生长并发展于各个社会之中。就当时的社会而言，宗教神学仍然</w:t>
      </w:r>
      <w:r>
        <w:rPr>
          <w:rFonts w:hint="eastAsia"/>
          <w:spacing w:val="-2"/>
        </w:rPr>
        <w:t>占据主导地位，任何对宗教神学造成冲击的东西，必然受到宗教神学的限制，就此，宗教神学对那些有悖于宗教教义的新科学的限制也就是自然的事情。我们不能借口理想化的科学的自主性观念而绝</w:t>
      </w:r>
      <w:r>
        <w:rPr>
          <w:rFonts w:hint="eastAsia"/>
          <w:spacing w:val="-2"/>
          <w:highlight w:val="yellow"/>
        </w:rPr>
        <w:t>然</w:t>
      </w:r>
      <w:r>
        <w:rPr>
          <w:rFonts w:hint="eastAsia"/>
          <w:spacing w:val="-2"/>
        </w:rPr>
        <w:t>痛斥宗教对科学的干预，将之贸然地定性为对科学的扼杀和压制。事实上，在中世纪后期，古希腊自然哲学已经成为论证宗教神学教义的有力工具，由此，自然哲学得到了进一步的发展。</w:t>
      </w:r>
    </w:p>
    <w:p w14:paraId="6569B164" w14:textId="77777777" w:rsidR="002326A0" w:rsidRDefault="002326A0" w:rsidP="002326A0">
      <w:pPr>
        <w:ind w:firstLine="436"/>
      </w:pPr>
      <w:r>
        <w:rPr>
          <w:rFonts w:hint="eastAsia"/>
        </w:rPr>
        <w:t>其次，伽利略所用的观察仪器及其科学方法还不明确且不可置疑，所获得的观察事实还不具有不容怀疑的客观性，其对哥白尼日心说的证实还不是坚实的，托勒密的地心说也没有被有效证伪，因此，还不能</w:t>
      </w:r>
      <w:sdt>
        <w:sdtPr>
          <w:alias w:val="易错词检查"/>
          <w:id w:val="121155"/>
        </w:sdtPr>
        <w:sdtContent>
          <w:bookmarkStart w:id="136" w:name="bkReivew121155"/>
          <w:r w:rsidRPr="003E68B4">
            <w:rPr>
              <w:rFonts w:hint="eastAsia"/>
            </w:rPr>
            <w:t>绝</w:t>
          </w:r>
          <w:bookmarkEnd w:id="136"/>
        </w:sdtContent>
      </w:sdt>
      <w:r w:rsidRPr="003E68B4">
        <w:rPr>
          <w:rFonts w:hint="eastAsia"/>
        </w:rPr>
        <w:t>然</w:t>
      </w:r>
      <w:r>
        <w:rPr>
          <w:rFonts w:hint="eastAsia"/>
        </w:rPr>
        <w:t>就说宗教法</w:t>
      </w:r>
      <w:r>
        <w:rPr>
          <w:rFonts w:hint="eastAsia"/>
          <w:spacing w:val="-2"/>
        </w:rPr>
        <w:t>庭对伽利略的审判就是谬误对真理、迷信对理性、愚昧对启蒙、</w:t>
      </w:r>
      <w:bookmarkStart w:id="137" w:name="bkPolitics1140156"/>
      <w:sdt>
        <w:sdtPr>
          <w:rPr>
            <w:rFonts w:hint="eastAsia"/>
            <w:spacing w:val="-2"/>
          </w:rPr>
          <w:alias w:val="敏感词检查"/>
          <w:id w:val="1140156"/>
        </w:sdtPr>
        <w:sdtEndPr>
          <w:rPr>
            <w:rFonts w:hint="default"/>
            <w:spacing w:val="0"/>
          </w:rPr>
        </w:sdtEndPr>
        <w:sdtContent>
          <w:r>
            <w:t>专制</w:t>
          </w:r>
          <w:bookmarkEnd w:id="137"/>
        </w:sdtContent>
      </w:sdt>
      <w:r>
        <w:rPr>
          <w:rFonts w:hint="eastAsia"/>
          <w:spacing w:val="-2"/>
        </w:rPr>
        <w:t>对民主的践踏。这一点从教会创办大学，进行科学教育以及</w:t>
      </w:r>
      <w:r>
        <w:rPr>
          <w:rFonts w:hint="eastAsia"/>
          <w:spacing w:val="-2"/>
        </w:rPr>
        <w:t>16</w:t>
      </w:r>
      <w:r>
        <w:rPr>
          <w:rFonts w:hint="eastAsia"/>
          <w:spacing w:val="-2"/>
        </w:rPr>
        <w:t>、</w:t>
      </w:r>
      <w:r>
        <w:rPr>
          <w:rFonts w:hint="eastAsia"/>
          <w:spacing w:val="-2"/>
        </w:rPr>
        <w:t>17</w:t>
      </w:r>
      <w:r>
        <w:rPr>
          <w:rFonts w:hint="eastAsia"/>
          <w:spacing w:val="-2"/>
        </w:rPr>
        <w:t>世纪耶稣会会士在中国的科学传播，就可佐证。可以说的是，宗教法庭对伽利略的审判，目的是禁止和压制伽利略对那些违背宗教教义的研究成果正确性的宣称。</w:t>
      </w:r>
      <w:r>
        <w:rPr>
          <w:rStyle w:val="ac"/>
          <w:bCs/>
          <w:spacing w:val="-2"/>
          <w:szCs w:val="21"/>
        </w:rPr>
        <w:footnoteReference w:id="158"/>
      </w:r>
    </w:p>
    <w:p w14:paraId="22C7377A" w14:textId="77777777" w:rsidR="002326A0" w:rsidRDefault="002326A0" w:rsidP="002326A0">
      <w:pPr>
        <w:ind w:firstLine="436"/>
        <w:rPr>
          <w:spacing w:val="-2"/>
        </w:rPr>
      </w:pPr>
      <w:r>
        <w:rPr>
          <w:rFonts w:hint="eastAsia"/>
        </w:rPr>
        <w:t>在上述分析的基础上，舒斯特认为：“伽利略事件不是我们所理解的科</w:t>
      </w:r>
      <w:r>
        <w:rPr>
          <w:rFonts w:hint="eastAsia"/>
          <w:spacing w:val="-2"/>
        </w:rPr>
        <w:t>学与宗教的对抗，而是一种科学与宗教共同体同另一种科学与宗教共同体的对抗；第谷理论依然是一种可能方案。”</w:t>
      </w:r>
      <w:r>
        <w:rPr>
          <w:rStyle w:val="ac"/>
          <w:bCs/>
          <w:spacing w:val="-2"/>
          <w:szCs w:val="21"/>
        </w:rPr>
        <w:footnoteReference w:id="159"/>
      </w:r>
      <w:r>
        <w:rPr>
          <w:rFonts w:hint="eastAsia"/>
          <w:spacing w:val="-2"/>
        </w:rPr>
        <w:t>他的意思是，无论当时伽利略的表现还是宗教法庭的审判都是不合时宜的。伽利略</w:t>
      </w:r>
      <w:sdt>
        <w:sdtPr>
          <w:rPr>
            <w:spacing w:val="-2"/>
          </w:rPr>
          <w:alias w:val="易错词检查"/>
          <w:id w:val="2023051"/>
        </w:sdtPr>
        <w:sdtContent>
          <w:bookmarkStart w:id="138" w:name="bkReivew2023051"/>
          <w:r>
            <w:rPr>
              <w:rFonts w:hint="eastAsia"/>
              <w:spacing w:val="-2"/>
            </w:rPr>
            <w:t>并非</w:t>
          </w:r>
          <w:bookmarkEnd w:id="138"/>
        </w:sdtContent>
      </w:sdt>
      <w:r>
        <w:rPr>
          <w:rFonts w:hint="eastAsia"/>
          <w:spacing w:val="-2"/>
        </w:rPr>
        <w:t>一个纯粹的科学家，而是一个集科学与神学于一体的人。他的观察证据以及哥白尼的日心说没有被牢固确立，他也没有提出一个系统的自然哲学体系来说服人们相信它的理论，因而，不会有更多的人追随他，而作为维护了地心说的核心内涵和日心说某</w:t>
      </w:r>
      <w:r>
        <w:rPr>
          <w:rFonts w:hint="eastAsia"/>
        </w:rPr>
        <w:t>些优点的第谷天文学体系具有优势，被很多人接受。如果伽利略给予第谷的天文学体系以更多关注和认真对待，如果当时的欧洲不是处于欧洲历史上最</w:t>
      </w:r>
      <w:r>
        <w:rPr>
          <w:rFonts w:hint="eastAsia"/>
          <w:spacing w:val="-2"/>
        </w:rPr>
        <w:t>紧张且处于转折关头的时期之一，即</w:t>
      </w:r>
      <w:r>
        <w:rPr>
          <w:rFonts w:hint="eastAsia"/>
          <w:spacing w:val="-2"/>
        </w:rPr>
        <w:t>1618</w:t>
      </w:r>
      <w:r>
        <w:rPr>
          <w:rFonts w:ascii="宋体" w:hAnsi="宋体" w:hint="eastAsia"/>
          <w:spacing w:val="-2"/>
        </w:rPr>
        <w:t>—</w:t>
      </w:r>
      <w:r>
        <w:rPr>
          <w:rFonts w:hint="eastAsia"/>
          <w:spacing w:val="-2"/>
        </w:rPr>
        <w:t>1648</w:t>
      </w:r>
      <w:r>
        <w:rPr>
          <w:rFonts w:hint="eastAsia"/>
          <w:spacing w:val="-2"/>
        </w:rPr>
        <w:t>年的</w:t>
      </w:r>
      <w:r>
        <w:rPr>
          <w:rFonts w:hint="eastAsia"/>
          <w:spacing w:val="-2"/>
        </w:rPr>
        <w:t>30</w:t>
      </w:r>
      <w:r>
        <w:rPr>
          <w:rFonts w:hint="eastAsia"/>
          <w:spacing w:val="-2"/>
        </w:rPr>
        <w:t>年战争时期，如果不是某些宗教人士要陷害他，那么，</w:t>
      </w:r>
      <w:r>
        <w:rPr>
          <w:rFonts w:hint="eastAsia"/>
          <w:spacing w:val="-2"/>
        </w:rPr>
        <w:t>1633</w:t>
      </w:r>
      <w:r>
        <w:rPr>
          <w:rFonts w:hint="eastAsia"/>
          <w:spacing w:val="-2"/>
        </w:rPr>
        <w:t>年对伽利略的法庭审判就不会发生。就此而言，宗教法庭对伽利略的审判操之过急了，主要基于政治价值判断。“伽利略事件的悲剧就在于，双方都是以不成熟的和不恰当的方式推行各自的</w:t>
      </w:r>
      <w:r>
        <w:rPr>
          <w:rFonts w:hint="eastAsia"/>
        </w:rPr>
        <w:t>方案。天主教会最后仓促而激烈地做出反应，并违背了教会自己的规则。伽</w:t>
      </w:r>
      <w:r>
        <w:rPr>
          <w:rFonts w:hint="eastAsia"/>
          <w:spacing w:val="-2"/>
        </w:rPr>
        <w:t>利略违背了天主教会关于推进变革的期望；他妄言自己能涉足神学；在没有一个确定性证据的时候，他却声称拥有这样的证据，而他当时确实拥有的证据和观点并没有赢得大多数天主教会同侪的支持</w:t>
      </w:r>
      <w:r>
        <w:rPr>
          <w:rFonts w:ascii="宋体" w:hAnsi="宋体" w:hint="eastAsia"/>
          <w:spacing w:val="-2"/>
        </w:rPr>
        <w:t>(</w:t>
      </w:r>
      <w:r>
        <w:rPr>
          <w:rFonts w:hint="eastAsia"/>
          <w:spacing w:val="-2"/>
        </w:rPr>
        <w:t>虽然其中很多人被他说服了且还有更多人被他打动，但他对第谷理论的回避却是他斗争策略中的一大缺陷</w:t>
      </w:r>
      <w:r>
        <w:rPr>
          <w:rFonts w:ascii="宋体" w:hAnsi="宋体" w:hint="eastAsia"/>
        </w:rPr>
        <w:t>)</w:t>
      </w:r>
      <w:r>
        <w:rPr>
          <w:rFonts w:hint="eastAsia"/>
          <w:spacing w:val="-2"/>
        </w:rPr>
        <w:t>。”</w:t>
      </w:r>
      <w:r>
        <w:rPr>
          <w:rStyle w:val="ac"/>
          <w:bCs/>
          <w:szCs w:val="21"/>
        </w:rPr>
        <w:footnoteReference w:id="160"/>
      </w:r>
    </w:p>
    <w:p w14:paraId="4FA7F73F" w14:textId="77777777" w:rsidR="002326A0" w:rsidRDefault="002326A0" w:rsidP="002326A0">
      <w:pPr>
        <w:pStyle w:val="5"/>
        <w:spacing w:before="62" w:after="62"/>
        <w:ind w:firstLine="440"/>
      </w:pPr>
      <w:r>
        <w:t>5</w:t>
      </w:r>
      <w:r>
        <w:rPr>
          <w:rFonts w:hint="eastAsia"/>
        </w:rPr>
        <w:t xml:space="preserve">. </w:t>
      </w:r>
      <w:r>
        <w:rPr>
          <w:rFonts w:hint="eastAsia"/>
        </w:rPr>
        <w:t>机械自然观在日心说的接受中起着重要作用</w:t>
      </w:r>
      <w:bookmarkStart w:id="139" w:name="pindex1639"/>
      <w:bookmarkEnd w:id="139"/>
    </w:p>
    <w:p w14:paraId="79C50101" w14:textId="77777777" w:rsidR="002326A0" w:rsidRDefault="002326A0" w:rsidP="002326A0">
      <w:pPr>
        <w:ind w:firstLine="436"/>
      </w:pPr>
      <w:r>
        <w:rPr>
          <w:rFonts w:hint="eastAsia"/>
        </w:rPr>
        <w:t>对伽利略的审判阻碍了意大利天文学和宇宙哲学的发展，但是，在整个</w:t>
      </w:r>
      <w:r>
        <w:rPr>
          <w:rFonts w:hint="eastAsia"/>
        </w:rPr>
        <w:t>17</w:t>
      </w:r>
      <w:r>
        <w:rPr>
          <w:rFonts w:hint="eastAsia"/>
        </w:rPr>
        <w:t>世纪，自然</w:t>
      </w:r>
      <w:r>
        <w:rPr>
          <w:rFonts w:hint="eastAsia"/>
        </w:rPr>
        <w:lastRenderedPageBreak/>
        <w:t>哲学反而在意大利凭借文艺复兴的力量保持下去，并部分</w:t>
      </w:r>
      <w:r>
        <w:t>地</w:t>
      </w:r>
      <w:r>
        <w:rPr>
          <w:rFonts w:hint="eastAsia"/>
        </w:rPr>
        <w:t>得到伽利略的学生和弟子们的推进。而且，更重要的是，在意大利之外，伽利略事件并未真正阻止天文学讨论和公开辩论。如在天主教国家的法国，有很多哥白尼的追随者。笛卡尔就是其中之一。他原本打算</w:t>
      </w:r>
      <w:r>
        <w:rPr>
          <w:rFonts w:hint="eastAsia"/>
        </w:rPr>
        <w:t>1633</w:t>
      </w:r>
      <w:r>
        <w:rPr>
          <w:rFonts w:hint="eastAsia"/>
        </w:rPr>
        <w:t>年出版他的第一部系统论述机械论自然哲学的著作，但是，当他听到伽利略被审判后，决定不出版了。有人认为他主要害怕受到宗教影响，事实上是他害怕他所发表的观点因伽利略的审判而得不到广泛传播。直到</w:t>
      </w:r>
      <w:r>
        <w:rPr>
          <w:rFonts w:hint="eastAsia"/>
        </w:rPr>
        <w:t>1644</w:t>
      </w:r>
      <w:r>
        <w:rPr>
          <w:rFonts w:hint="eastAsia"/>
        </w:rPr>
        <w:t>年，他才出版了更倾向于哥白尼学说的机械论自然哲学著作</w:t>
      </w:r>
      <w:r>
        <w:rPr>
          <w:rFonts w:asciiTheme="minorEastAsia" w:hAnsiTheme="minorEastAsia"/>
          <w:spacing w:val="-8"/>
        </w:rPr>
        <w:t>—</w:t>
      </w:r>
      <w:r>
        <w:rPr>
          <w:rFonts w:asciiTheme="minorEastAsia" w:hAnsiTheme="minorEastAsia"/>
        </w:rPr>
        <w:t>—</w:t>
      </w:r>
      <w:r>
        <w:rPr>
          <w:rFonts w:hint="eastAsia"/>
        </w:rPr>
        <w:t>《哲学原理》</w:t>
      </w:r>
      <w:r>
        <w:rPr>
          <w:rFonts w:ascii="宋体" w:hAnsi="宋体" w:hint="eastAsia"/>
        </w:rPr>
        <w:t>(</w:t>
      </w:r>
      <w:r>
        <w:rPr>
          <w:rStyle w:val="xie123"/>
          <w:rFonts w:hint="eastAsia"/>
        </w:rPr>
        <w:t>P</w:t>
      </w:r>
      <w:r>
        <w:rPr>
          <w:rStyle w:val="xie123"/>
        </w:rPr>
        <w:t>rinciples of Philosophy</w:t>
      </w:r>
      <w:r>
        <w:rPr>
          <w:rFonts w:ascii="宋体" w:hAnsi="宋体" w:hint="eastAsia"/>
        </w:rPr>
        <w:t>)</w:t>
      </w:r>
      <w:r>
        <w:rPr>
          <w:rFonts w:hint="eastAsia"/>
        </w:rPr>
        <w:t>。</w:t>
      </w:r>
      <w:r>
        <w:rPr>
          <w:rStyle w:val="ac"/>
          <w:bCs/>
          <w:szCs w:val="21"/>
        </w:rPr>
        <w:footnoteReference w:id="161"/>
      </w:r>
    </w:p>
    <w:p w14:paraId="15C46A65" w14:textId="77777777" w:rsidR="002326A0" w:rsidRDefault="002326A0" w:rsidP="002326A0">
      <w:pPr>
        <w:ind w:firstLine="436"/>
      </w:pPr>
      <w:r>
        <w:rPr>
          <w:rFonts w:hint="eastAsia"/>
        </w:rPr>
        <w:t>舒斯特认为，这是机械论哲学提出</w:t>
      </w:r>
      <w:r>
        <w:rPr>
          <w:rFonts w:ascii="宋体" w:hAnsi="宋体" w:hint="eastAsia"/>
        </w:rPr>
        <w:t>(</w:t>
      </w:r>
      <w:r>
        <w:rPr>
          <w:rFonts w:hint="eastAsia"/>
        </w:rPr>
        <w:t>大约在</w:t>
      </w:r>
      <w:r>
        <w:rPr>
          <w:rFonts w:hint="eastAsia"/>
        </w:rPr>
        <w:t>1620</w:t>
      </w:r>
      <w:r>
        <w:rPr>
          <w:rFonts w:hint="eastAsia"/>
        </w:rPr>
        <w:t>年</w:t>
      </w:r>
      <w:r>
        <w:rPr>
          <w:rFonts w:ascii="宋体" w:hAnsi="宋体" w:hint="eastAsia"/>
        </w:rPr>
        <w:t>)</w:t>
      </w:r>
      <w:r>
        <w:rPr>
          <w:rFonts w:hint="eastAsia"/>
        </w:rPr>
        <w:t>和确立</w:t>
      </w:r>
      <w:r>
        <w:rPr>
          <w:rFonts w:ascii="宋体" w:hAnsi="宋体" w:hint="eastAsia"/>
        </w:rPr>
        <w:t>(</w:t>
      </w:r>
      <w:r>
        <w:rPr>
          <w:rFonts w:hint="eastAsia"/>
        </w:rPr>
        <w:t>大约在</w:t>
      </w:r>
      <w:r>
        <w:rPr>
          <w:rFonts w:hint="eastAsia"/>
        </w:rPr>
        <w:t>1650</w:t>
      </w:r>
      <w:r>
        <w:rPr>
          <w:rFonts w:hint="eastAsia"/>
        </w:rPr>
        <w:t>年</w:t>
      </w:r>
      <w:r>
        <w:rPr>
          <w:rFonts w:ascii="宋体" w:hAnsi="宋体" w:hint="eastAsia"/>
        </w:rPr>
        <w:t>)</w:t>
      </w:r>
      <w:r>
        <w:rPr>
          <w:rFonts w:hint="eastAsia"/>
        </w:rPr>
        <w:t>的缘故。他指出，亚里士多德学派的人都不是哥白尼学说的信徒，有一些柏拉图主义者是哥白尼学说的信徒，而所有的机械论哲学家都是哥白尼学说的信徒。机械论哲学与哥白尼学说之间有一种紧密的联系。机械论者都相信惯性运动，因此支持哥白尼的日心说；机械论哲学都主张无限宇宙观，这与哥白尼的有限宇宙观有所不同</w:t>
      </w:r>
      <w:r>
        <w:t>。</w:t>
      </w:r>
      <w:r>
        <w:rPr>
          <w:rFonts w:hint="eastAsia"/>
        </w:rPr>
        <w:t>但是，它将哥白尼的日心说包含在内，是一种无限宇宙观的日心说。如此，机械论哲学的命运也就与哥白尼学说的命运紧密联系在一起了。“大多数情况下，机械论哲学家选择成为机械论哲学家，同时也选择了哥白尼学说，而不是在选择了哥白尼学说之后再为之创立机械论哲学。”</w:t>
      </w:r>
      <w:r>
        <w:rPr>
          <w:rStyle w:val="ac"/>
        </w:rPr>
        <w:footnoteReference w:id="162"/>
      </w:r>
      <w:r>
        <w:rPr>
          <w:rFonts w:hint="eastAsia"/>
        </w:rPr>
        <w:t>人们接受了机械论哲学，也就接受了哥白尼的日心说。结果是，在</w:t>
      </w:r>
      <w:r>
        <w:rPr>
          <w:rFonts w:hint="eastAsia"/>
        </w:rPr>
        <w:t>1620</w:t>
      </w:r>
      <w:r>
        <w:rPr>
          <w:rFonts w:ascii="宋体" w:hAnsi="宋体" w:hint="eastAsia"/>
        </w:rPr>
        <w:t>—</w:t>
      </w:r>
      <w:r>
        <w:rPr>
          <w:rFonts w:hint="eastAsia"/>
        </w:rPr>
        <w:t>1650</w:t>
      </w:r>
      <w:r>
        <w:rPr>
          <w:rFonts w:hint="eastAsia"/>
        </w:rPr>
        <w:t>年之间，随着机械论哲学的提出、确立及其被人们接受，哥白尼学说也就顺理成章地被人们接受了。</w:t>
      </w:r>
      <w:r>
        <w:rPr>
          <w:rStyle w:val="ac"/>
          <w:bCs/>
          <w:szCs w:val="21"/>
        </w:rPr>
        <w:footnoteReference w:id="163"/>
      </w:r>
    </w:p>
    <w:p w14:paraId="2B324EE1" w14:textId="77777777" w:rsidR="002326A0" w:rsidRDefault="002326A0" w:rsidP="002326A0">
      <w:pPr>
        <w:pStyle w:val="41"/>
        <w:spacing w:before="187" w:after="124"/>
        <w:ind w:firstLine="480"/>
      </w:pPr>
      <w:r>
        <w:rPr>
          <w:rFonts w:ascii="宋体" w:hAnsi="宋体" w:hint="eastAsia"/>
        </w:rPr>
        <w:t>(</w:t>
      </w:r>
      <w:r>
        <w:t>三</w:t>
      </w:r>
      <w:r>
        <w:rPr>
          <w:rFonts w:ascii="宋体" w:hAnsi="宋体" w:hint="eastAsia"/>
        </w:rPr>
        <w:t>)</w:t>
      </w:r>
      <w:r>
        <w:t>对德威特和舒斯特观点的评判：最终根据实在论接受日心说</w:t>
      </w:r>
      <w:bookmarkStart w:id="140" w:name="pindex1642"/>
      <w:bookmarkEnd w:id="140"/>
    </w:p>
    <w:p w14:paraId="4408CB54" w14:textId="77777777" w:rsidR="002326A0" w:rsidRDefault="002326A0" w:rsidP="002326A0">
      <w:pPr>
        <w:ind w:firstLine="436"/>
      </w:pPr>
      <w:r>
        <w:t>德威特是根据科学哲学的理论资源来分析哥白尼日心说的提出、发展及其辩护的。德威特指出，哥白尼之所以提出日心说，原因之一是地心说的</w:t>
      </w:r>
      <w:r>
        <w:rPr>
          <w:rFonts w:hint="eastAsia"/>
        </w:rPr>
        <w:t>一个概念</w:t>
      </w:r>
      <w:r>
        <w:rPr>
          <w:rFonts w:asciiTheme="minorEastAsia" w:hAnsiTheme="minorEastAsia"/>
          <w:spacing w:val="-8"/>
        </w:rPr>
        <w:t>—</w:t>
      </w:r>
      <w:r>
        <w:rPr>
          <w:rFonts w:asciiTheme="minorEastAsia" w:hAnsiTheme="minorEastAsia"/>
        </w:rPr>
        <w:t>—</w:t>
      </w:r>
      <w:r>
        <w:rPr>
          <w:rFonts w:hint="eastAsia"/>
        </w:rPr>
        <w:t>“均衡点”的使用，具有工具论的含义而不具有实在的意义，因此应该被抛弃，就此，哥白尼是追求实在论的；在哥白尼的日心说提出后的</w:t>
      </w:r>
      <w:r>
        <w:rPr>
          <w:rFonts w:hint="eastAsia"/>
        </w:rPr>
        <w:t>1</w:t>
      </w:r>
      <w:r>
        <w:t>6</w:t>
      </w:r>
      <w:r>
        <w:t>世纪之后半叶，</w:t>
      </w:r>
      <w:r>
        <w:rPr>
          <w:rFonts w:hint="eastAsia"/>
        </w:rPr>
        <w:t>经验证据还不足以支持日心说，此时</w:t>
      </w:r>
      <w:r>
        <w:t>人们</w:t>
      </w:r>
      <w:r>
        <w:rPr>
          <w:rFonts w:hint="eastAsia"/>
        </w:rPr>
        <w:t>普遍</w:t>
      </w:r>
      <w:r>
        <w:t>接受地心说，</w:t>
      </w:r>
      <w:r>
        <w:rPr>
          <w:rFonts w:hint="eastAsia"/>
        </w:rPr>
        <w:t>也是根据实在论的，当然，当时有一些</w:t>
      </w:r>
      <w:r>
        <w:t>人</w:t>
      </w:r>
      <w:r>
        <w:rPr>
          <w:rFonts w:hint="eastAsia"/>
        </w:rPr>
        <w:t>也在</w:t>
      </w:r>
      <w:r>
        <w:t>接受日心说，</w:t>
      </w:r>
      <w:r>
        <w:rPr>
          <w:rFonts w:hint="eastAsia"/>
        </w:rPr>
        <w:t>只</w:t>
      </w:r>
      <w:r>
        <w:t>不过</w:t>
      </w:r>
      <w:r>
        <w:rPr>
          <w:rFonts w:hint="eastAsia"/>
        </w:rPr>
        <w:t>更多是</w:t>
      </w:r>
      <w:r>
        <w:t>抱着工具论的态度接受的，即</w:t>
      </w:r>
      <w:r>
        <w:rPr>
          <w:rFonts w:hint="eastAsia"/>
        </w:rPr>
        <w:t>日心说并非正确的而仅仅</w:t>
      </w:r>
      <w:r>
        <w:t>在制作实用的天文图表上有用</w:t>
      </w:r>
      <w:r>
        <w:rPr>
          <w:rFonts w:hint="eastAsia"/>
          <w:color w:val="FF00FF"/>
        </w:rPr>
        <w:t>；</w:t>
      </w:r>
      <w:r>
        <w:rPr>
          <w:rFonts w:hint="eastAsia"/>
        </w:rPr>
        <w:t>第谷提出他自己的理论后，由于其既保持了地心说的核心思想又吸取了哥白尼日心说的某些观念，具有双方面的优势，因此受到广泛关注和接受，尽管其理论含有预设的成分，也就是说含有工具论的成分。特别是宗教法庭对伽利略的审判，更是以伽利略观察证据不能成立以及哥白尼日心说不正确为由进行，因此也是基于实在论的，尽管此时伽利略根据其望远镜的天文学观察事实以及他自己的理论分析，已经比较充分地证明日心说的正确性</w:t>
      </w:r>
      <w:r>
        <w:t>。</w:t>
      </w:r>
    </w:p>
    <w:p w14:paraId="206D3B32" w14:textId="77777777" w:rsidR="002326A0" w:rsidRDefault="002326A0" w:rsidP="002326A0">
      <w:pPr>
        <w:ind w:firstLine="436"/>
      </w:pPr>
      <w:r>
        <w:rPr>
          <w:rFonts w:hint="eastAsia"/>
        </w:rPr>
        <w:t>与德威特的上述分析不同，舒斯特根据他</w:t>
      </w:r>
      <w:sdt>
        <w:sdtPr>
          <w:alias w:val="易错词检查"/>
          <w:id w:val="3003211"/>
        </w:sdtPr>
        <w:sdtContent>
          <w:bookmarkStart w:id="141" w:name="bkReivew3003211"/>
          <w:r>
            <w:rPr>
              <w:rFonts w:hint="eastAsia"/>
            </w:rPr>
            <w:t>的</w:t>
          </w:r>
          <w:bookmarkEnd w:id="141"/>
        </w:sdtContent>
      </w:sdt>
      <w:r>
        <w:rPr>
          <w:rFonts w:hint="eastAsia"/>
        </w:rPr>
        <w:t>论述，得到以下一系列结论：哥白尼日心说、第谷理论、开普勒行星运动理论的提出，主要不是依据观测事实或观测事实归纳“发现”的，而是基于相应的诸如新柏拉图主义等的自然哲学思想，结合相关观测事实建构的；如哥白尼的日心说提出后，并非立即就被认为是正确的并被接受，对理论的评价标准有多种，既有简洁性、精确性，还有与已知事实的一致性、被接受的知识的一致性，以及对已证实的重大事件的预测，就这些而言，哥白尼日心说在其提出后的一段时间里并无优势，也并不认为其正确而被接受；开普勒行星运动三定律的接受是复杂的，受着各个方面因素的影响，其中既有</w:t>
      </w:r>
      <w:r>
        <w:rPr>
          <w:rFonts w:hint="eastAsia"/>
        </w:rPr>
        <w:lastRenderedPageBreak/>
        <w:t>理论建构的原因，也有第谷理论已经被公众接受的原因，还有伽利略等忽视了开普勒的原因；伽利略的望远镜观察事实并非客观的、确定无疑的，其对哥白尼日心说的证实也不是充分的和确定的，其中渗透着心理和非逻辑的作用；宗教法庭对伽利略有审判并非必然，其中有各种社会因素以及当事双方不恰当的判断，这并非科学与宗教的对抗，而是一个科学与宗教共同体同另一个科学与宗教共同体的对抗……一言以蔽之，哥白尼日心说的提出及其接受并非完全像当代人所认为的那样</w:t>
      </w:r>
      <w:r>
        <w:rPr>
          <w:rFonts w:asciiTheme="minorEastAsia" w:hAnsiTheme="minorEastAsia"/>
          <w:spacing w:val="-8"/>
        </w:rPr>
        <w:t>—</w:t>
      </w:r>
      <w:r>
        <w:rPr>
          <w:rFonts w:asciiTheme="minorEastAsia" w:hAnsiTheme="minorEastAsia"/>
        </w:rPr>
        <w:t>—</w:t>
      </w:r>
      <w:r>
        <w:rPr>
          <w:rFonts w:hint="eastAsia"/>
        </w:rPr>
        <w:t>以事实为根据，提出科学假说；以事实为准绳，检验科学假说；科学假说被检验为正确后，上升为科学理论，被人们广泛接受。或者说，哥白尼日心说代替地心说，并非天才战胜蠢货，真理战胜谬误，科学战胜宗教的故事，而是在当时复杂的社会背景下，一系列的因素如宗教、自然哲学、理论、仪器、事实等相互作用的结果，哥白尼日心说的提出及其发展反映了社会的建构，体现了社会亚文化的争论、协商、妥协等。</w:t>
      </w:r>
    </w:p>
    <w:p w14:paraId="1984B34D" w14:textId="77777777" w:rsidR="002326A0" w:rsidRDefault="002326A0" w:rsidP="002326A0">
      <w:pPr>
        <w:ind w:firstLine="436"/>
      </w:pPr>
      <w:r>
        <w:rPr>
          <w:rFonts w:hint="eastAsia"/>
        </w:rPr>
        <w:t>不能说舒斯特的上述分析没有一点道理。但是，深入分析之后，就可发现舒斯特观点的不当。</w:t>
      </w:r>
    </w:p>
    <w:p w14:paraId="12DF450D" w14:textId="77777777" w:rsidR="002326A0" w:rsidRDefault="002326A0" w:rsidP="002326A0">
      <w:pPr>
        <w:ind w:firstLine="436"/>
      </w:pPr>
      <w:r>
        <w:t>第一，</w:t>
      </w:r>
      <w:r>
        <w:rPr>
          <w:rFonts w:hint="eastAsia"/>
        </w:rPr>
        <w:t>在哥白尼日心说提出后的较长一段时间里，科学还没有独立出来，科学还深蕴在宗教神学和自然哲学的文化氛围中，不可避免地要受到其影响，由其观念构建日心说不可避免，就此而言，哥白尼日心说的创立，“第谷理论”的提出，开普勒行星运动三定律的建构，都是如此。它们在很大程度上就是基于上帝伟大创造和谐世界的宗教观念，运用数学构建天文学体系以拯救现象。不过，在哥白尼、第谷、开普勒那里，天文学的经验观察并非毫无用处，无论地心说的坚持还是日心说的辩护，或者要与观察事实相一致，或者能够用此解释和预言相关的观察事实。对理论抽象的工具论的预设的避免</w:t>
      </w:r>
      <w:r>
        <w:rPr>
          <w:rFonts w:ascii="宋体" w:hAnsi="宋体" w:hint="eastAsia"/>
        </w:rPr>
        <w:t>(</w:t>
      </w:r>
      <w:r>
        <w:rPr>
          <w:rFonts w:hint="eastAsia"/>
        </w:rPr>
        <w:t>如哥白尼对地心说“均衡点”的思考及其抛弃等</w:t>
      </w:r>
      <w:r>
        <w:rPr>
          <w:rFonts w:ascii="宋体" w:hAnsi="宋体" w:hint="eastAsia"/>
        </w:rPr>
        <w:t>)</w:t>
      </w:r>
      <w:r>
        <w:rPr>
          <w:rFonts w:hint="eastAsia"/>
        </w:rPr>
        <w:t>，对观察事实的追求</w:t>
      </w:r>
      <w:r>
        <w:rPr>
          <w:rFonts w:ascii="宋体" w:hAnsi="宋体" w:hint="eastAsia"/>
        </w:rPr>
        <w:t>(</w:t>
      </w:r>
      <w:r>
        <w:rPr>
          <w:rFonts w:hint="eastAsia"/>
        </w:rPr>
        <w:t>如哥白尼对人类肉眼为何不能观察到“恒星视差”的解释等</w:t>
      </w:r>
      <w:r>
        <w:rPr>
          <w:rFonts w:ascii="宋体" w:hAnsi="宋体" w:hint="eastAsia"/>
        </w:rPr>
        <w:t>)</w:t>
      </w:r>
      <w:r>
        <w:rPr>
          <w:rFonts w:hint="eastAsia"/>
        </w:rPr>
        <w:t>，对新的观察事实的解释</w:t>
      </w:r>
      <w:r>
        <w:rPr>
          <w:rFonts w:ascii="宋体" w:hAnsi="宋体" w:hint="eastAsia"/>
        </w:rPr>
        <w:t>(</w:t>
      </w:r>
      <w:r>
        <w:rPr>
          <w:rFonts w:hint="eastAsia"/>
        </w:rPr>
        <w:t>如开普勒行星运动三定律对第谷天文观察事实的解释，伽利略对月亮山脉、潮汐现象、惯性运动等的观察和解释等</w:t>
      </w:r>
      <w:r>
        <w:rPr>
          <w:rFonts w:ascii="宋体" w:hAnsi="宋体" w:hint="eastAsia"/>
        </w:rPr>
        <w:t>)</w:t>
      </w:r>
      <w:r>
        <w:rPr>
          <w:rFonts w:hint="eastAsia"/>
        </w:rPr>
        <w:t>，都表明日心说的创立和接受并非完全是理论抽象的结果，观察事实在其中起着非常重要的作用。</w:t>
      </w:r>
    </w:p>
    <w:p w14:paraId="1A68C06B" w14:textId="77777777" w:rsidR="002326A0" w:rsidRDefault="002326A0" w:rsidP="002326A0">
      <w:pPr>
        <w:ind w:firstLine="436"/>
      </w:pPr>
      <w:r>
        <w:rPr>
          <w:rFonts w:hint="eastAsia"/>
        </w:rPr>
        <w:t>第二，不可否认，在近代科学发展的早期，望远镜理论还没有确立，望远镜的观察还没有那么完美，其观察事实的客观性还没有被普遍承认，因此，对这些观察事实的怀疑的争论就不可避免。再加上当时哥白尼日心说的正确性还没有被证实，还有很多人认为其是错误的，因此，当出现一个支持其的观察事实，如“金星位相”“金星和火星视圆面面积”的望远镜观察事实出现时，人们并不是一下子就接受日心说。这两方面表明，在近代科学还没有诞生之前或者在近代科学革命的早期，科学的发展和进步是曲折的、艰难的和复杂的，对事实客观性的追求以及认识真理性的确认也是曲折的、艰难的和复杂的，但是，这并不表明那一时期的科学家</w:t>
      </w:r>
      <w:r>
        <w:rPr>
          <w:rFonts w:ascii="宋体" w:hAnsi="宋体" w:hint="eastAsia"/>
        </w:rPr>
        <w:t>(</w:t>
      </w:r>
      <w:r>
        <w:rPr>
          <w:rFonts w:hint="eastAsia"/>
        </w:rPr>
        <w:t>自然哲学家</w:t>
      </w:r>
      <w:r>
        <w:rPr>
          <w:rFonts w:ascii="宋体" w:hAnsi="宋体" w:hint="eastAsia"/>
        </w:rPr>
        <w:t>)</w:t>
      </w:r>
      <w:r>
        <w:rPr>
          <w:rFonts w:hint="eastAsia"/>
        </w:rPr>
        <w:t>对自然的认识不以追求真实</w:t>
      </w:r>
      <w:r>
        <w:rPr>
          <w:rFonts w:ascii="宋体" w:hAnsi="宋体" w:hint="eastAsia"/>
        </w:rPr>
        <w:t>(</w:t>
      </w:r>
      <w:r>
        <w:rPr>
          <w:rFonts w:hint="eastAsia"/>
        </w:rPr>
        <w:t>实在论</w:t>
      </w:r>
      <w:r>
        <w:rPr>
          <w:rFonts w:ascii="宋体" w:hAnsi="宋体" w:hint="eastAsia"/>
        </w:rPr>
        <w:t>)</w:t>
      </w:r>
      <w:r>
        <w:rPr>
          <w:rFonts w:hint="eastAsia"/>
        </w:rPr>
        <w:t>为目标。</w:t>
      </w:r>
    </w:p>
    <w:p w14:paraId="3FAA814B" w14:textId="77777777" w:rsidR="002326A0" w:rsidRDefault="002326A0" w:rsidP="002326A0">
      <w:pPr>
        <w:ind w:firstLine="436"/>
      </w:pPr>
      <w:r>
        <w:t>第三，纵观近代科学革命的发生，确实是在中世纪以及之后宗教神学的背景下产生的，宗教神学确实给予了近代科学革命以一定的空间，但是，宗教毕竟是宗教，科学毕竟是科学，当科学认识与宗教法则相违背时，或者科学认识对宗教的权威造成了冲击时，宗教法庭仍然会</w:t>
      </w:r>
      <w:r>
        <w:rPr>
          <w:rFonts w:hint="eastAsia"/>
        </w:rPr>
        <w:t>以维护宗教神学的权威和所谓的正确，而压制和打击科学和科学家。宗教法庭对伽利略的审判说明了这一点。虽然，在这一审判过程中，宗教法庭仍然是以“伽利略所要维护的哥白尼的日心说是错误的”为理由，但是，在当时伽利略已经出版了《对话》并且给予日心说以强力支持的情况下，仍然宣判伽利略有罪，很大程度上反映了宗教神学对科学的压制。尽管这样的压制由于时代发展以及科学发展等各方面的原因效果不佳，但是，这样的压制是客观存在的。因此，宗教法庭对伽利略的审判并非一个科学和宗教共同体与另外一个科学和宗教共同体的对抗，而是宗教与科学的对抗。</w:t>
      </w:r>
    </w:p>
    <w:p w14:paraId="0B2EEB79" w14:textId="77777777" w:rsidR="002326A0" w:rsidRDefault="002326A0" w:rsidP="002326A0">
      <w:pPr>
        <w:ind w:firstLine="436"/>
      </w:pPr>
      <w:r>
        <w:rPr>
          <w:rFonts w:hint="eastAsia"/>
        </w:rPr>
        <w:t>总之，在那样一个时期，科学方法还没有完全确立，科学仪器还没有那样先进，科学观察或实验所获得的事实还不是那样牢固和不容怀疑，因此，作为新理论的日心说并不是一下子就战胜旧理论地心说的，而是有一个长期的博弈的过程。这一过程的进行只是表明科学认</w:t>
      </w:r>
      <w:r>
        <w:rPr>
          <w:rFonts w:hint="eastAsia"/>
        </w:rPr>
        <w:lastRenderedPageBreak/>
        <w:t>识的复杂性，科学认识有社会因素渗透，甚至在某一个时期或特殊点，科学认识的正确以及被人们相信甚至由社会决定，但是，它并不表明这样的认识永远由社会因素决定，最终，科学经验的事实，即来自科学对象的经验事实，仍然是决定人类建构的理论是否正确的重要原因。这一点从哥白尼日心说的创立，从第谷、开普勒、伽利略日心说的发展，从宗教法庭对伽利略审判，从机械自然观与日心说的接受之关联，以及从哥白尼日心说被最终接受，都可以得到佐证。因此，舒斯特依据日心说的科学知识社会史的考察，否定科学的客观性、独立性、真理性追求，是失之偏颇的。</w:t>
      </w:r>
    </w:p>
    <w:p w14:paraId="220C308A" w14:textId="77777777" w:rsidR="002326A0" w:rsidRDefault="002326A0" w:rsidP="002326A0">
      <w:pPr>
        <w:ind w:firstLine="436"/>
      </w:pPr>
    </w:p>
    <w:p w14:paraId="48AEDEB9" w14:textId="334ED36C" w:rsidR="002326A0" w:rsidRDefault="002326A0" w:rsidP="002326A0">
      <w:pPr>
        <w:ind w:firstLine="436"/>
      </w:pPr>
      <w:r>
        <w:rPr>
          <w:rFonts w:hint="eastAsia"/>
        </w:rPr>
        <w:t>文艺复兴时期，新柏拉图主义盛行。哥白尼受到新柏拉图主义影响</w:t>
      </w:r>
      <w:del w:id="142" w:author="xxjing" w:date="2022-10-18T19:07:00Z">
        <w:r w:rsidDel="002326A0">
          <w:rPr>
            <w:rFonts w:hint="eastAsia"/>
          </w:rPr>
          <w:delText>，</w:delText>
        </w:r>
      </w:del>
      <w:r>
        <w:rPr>
          <w:rFonts w:hint="eastAsia"/>
        </w:rPr>
        <w:t>以及古罗马有关地球运动与太阳中心论述的启发，提出“日心说”。“日心说”关于地球和太阳的具体观点是与宗教神学的“地心说”观点相违背的，但是其立论的神学宗教基础</w:t>
      </w:r>
      <w:r>
        <w:rPr>
          <w:rFonts w:asciiTheme="minorEastAsia" w:hAnsiTheme="minorEastAsia"/>
          <w:spacing w:val="-8"/>
        </w:rPr>
        <w:t>—</w:t>
      </w:r>
      <w:r>
        <w:rPr>
          <w:rFonts w:asciiTheme="minorEastAsia" w:hAnsiTheme="minorEastAsia"/>
        </w:rPr>
        <w:t>—</w:t>
      </w:r>
      <w:r>
        <w:rPr>
          <w:rFonts w:hint="eastAsia"/>
        </w:rPr>
        <w:t>“上帝创造星球是和谐的”，是与“地心说”一脉相承的，两者都是神话宗教意义上的“数学天文学”。开普勒一开始也完全遵循这样的天文学，但是，后来在天文观察事实的基础上，认识到天上的世界和地上的世界一样，也可能是不完美的，有可能有类似于力的作用，由此就将物理学、数学和原型综合于天文学研究中，创立了物理的数学天文学。伽利略更进一步，不仅通过天文观察以及相对运动为哥白尼的“日心说”辩护，而且更是悬置事物的本质，应用理想化实验，将研究集中到那些事物的可以量化的、第一性质方面，从而实现了物理学的</w:t>
      </w:r>
      <w:sdt>
        <w:sdtPr>
          <w:alias w:val="易错词检查"/>
          <w:id w:val="102304"/>
        </w:sdtPr>
        <w:sdtContent>
          <w:bookmarkStart w:id="143" w:name="bkReivew102304"/>
          <w:r>
            <w:rPr>
              <w:rFonts w:hint="eastAsia"/>
            </w:rPr>
            <w:t>数学化</w:t>
          </w:r>
          <w:bookmarkEnd w:id="143"/>
        </w:sdtContent>
      </w:sdt>
      <w:r>
        <w:rPr>
          <w:rFonts w:hint="eastAsia"/>
        </w:rPr>
        <w:t>。这样的一个过程就是从“抽象的数学”到“具体的实在”的过程，是自然数学化或科学数学化的革命，为近代科学的诞生提供了思想基础和方法工具。综观哥白尼日心说从提出</w:t>
      </w:r>
      <w:r>
        <w:t>到</w:t>
      </w:r>
      <w:r>
        <w:rPr>
          <w:rFonts w:hint="eastAsia"/>
        </w:rPr>
        <w:t>被接受，是一个较为长期的过程，其中既有从工具论的到实在论的态度的转变，也有社会政治价值的</w:t>
      </w:r>
      <w:proofErr w:type="gramStart"/>
      <w:r>
        <w:rPr>
          <w:rFonts w:hint="eastAsia"/>
        </w:rPr>
        <w:t>考量</w:t>
      </w:r>
      <w:proofErr w:type="gramEnd"/>
      <w:r>
        <w:rPr>
          <w:rFonts w:hint="eastAsia"/>
        </w:rPr>
        <w:t>，绝非真理与谬误、理性与迷信、科学与宗教的二分裁决那样简单。</w:t>
      </w:r>
    </w:p>
    <w:p w14:paraId="38EDC5FA" w14:textId="77777777" w:rsidR="00140B86" w:rsidRPr="002326A0" w:rsidRDefault="00140B86" w:rsidP="00EC6E47"/>
    <w:sectPr w:rsidR="00140B86" w:rsidRPr="002326A0" w:rsidSect="00EB501B">
      <w:footerReference w:type="default" r:id="rId17"/>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Qianli" w:date="2022-10-18T21:22:00Z" w:initials="Q">
    <w:p w14:paraId="57AA0DAF" w14:textId="77777777" w:rsidR="00FB317B" w:rsidRDefault="00FB317B" w:rsidP="00E91A71">
      <w:pPr>
        <w:pStyle w:val="ae"/>
      </w:pPr>
      <w:r>
        <w:rPr>
          <w:rStyle w:val="ad"/>
        </w:rPr>
        <w:annotationRef/>
      </w:r>
      <w:r>
        <w:rPr>
          <w:rFonts w:hint="eastAsia"/>
        </w:rPr>
        <w:t>因为实际上根据相对性原理，无论是日心说还是地心说，都只是不同的坐标系罢了。因此采用它们中的一个而不是另一个，只有出于实用的理由，如简洁性等</w:t>
      </w:r>
    </w:p>
  </w:comment>
  <w:comment w:id="52" w:author="Qianli" w:date="2022-10-18T21:24:00Z" w:initials="Q">
    <w:p w14:paraId="7064601A" w14:textId="77777777" w:rsidR="00FB317B" w:rsidRDefault="00FB317B">
      <w:pPr>
        <w:pStyle w:val="ae"/>
      </w:pPr>
      <w:r>
        <w:rPr>
          <w:rStyle w:val="ad"/>
        </w:rPr>
        <w:annotationRef/>
      </w:r>
      <w:r>
        <w:rPr>
          <w:rFonts w:hint="eastAsia"/>
        </w:rPr>
        <w:t>伽利略谈到对“原因”的各种说法及其探究时说，</w:t>
      </w:r>
    </w:p>
    <w:p w14:paraId="55C7B3D0" w14:textId="77777777" w:rsidR="00FB317B" w:rsidRDefault="00FB317B">
      <w:pPr>
        <w:pStyle w:val="ae"/>
      </w:pPr>
    </w:p>
    <w:p w14:paraId="694A21D4" w14:textId="77777777" w:rsidR="00FB317B" w:rsidRDefault="00FB317B">
      <w:pPr>
        <w:pStyle w:val="ae"/>
      </w:pPr>
      <w:r>
        <w:rPr>
          <w:rFonts w:hint="eastAsia"/>
        </w:rPr>
        <w:t>这样的幻想，以及其他类似的幻想，将不得不被审查和解决，而收获甚微。</w:t>
      </w:r>
      <w:r>
        <w:rPr>
          <w:rFonts w:hint="eastAsia"/>
        </w:rPr>
        <w:t xml:space="preserve"> Such fantasies, and others like them, would have to be examined and resolved, with little gain. (Galileo, 1638, Two New Sciences. (second edition, Drake, S., editor and translator). Toronto: Wall &amp; Emerson, 1974. p. 159</w:t>
      </w:r>
      <w:r>
        <w:rPr>
          <w:rFonts w:hint="eastAsia"/>
        </w:rPr>
        <w:t>，转引自</w:t>
      </w:r>
      <w:r>
        <w:rPr>
          <w:rFonts w:hint="eastAsia"/>
        </w:rPr>
        <w:t>Penelope Maddy, How Applied Mathematics Became Pure, p. 17)</w:t>
      </w:r>
    </w:p>
    <w:p w14:paraId="5C00B81A" w14:textId="77777777" w:rsidR="00FB317B" w:rsidRDefault="00FB317B">
      <w:pPr>
        <w:pStyle w:val="ae"/>
      </w:pPr>
    </w:p>
    <w:p w14:paraId="22A3A17A" w14:textId="77777777" w:rsidR="00FB317B" w:rsidRDefault="00FB317B">
      <w:pPr>
        <w:pStyle w:val="ae"/>
      </w:pPr>
      <w:r>
        <w:rPr>
          <w:rFonts w:hint="eastAsia"/>
        </w:rPr>
        <w:t>伽利略说，“自然是一本大书”，而“这本大书”是“用数学写成的”，我们应该用描述性的公式来描述它。</w:t>
      </w:r>
    </w:p>
    <w:p w14:paraId="7A768B9A" w14:textId="77777777" w:rsidR="00FB317B" w:rsidRDefault="00FB317B">
      <w:pPr>
        <w:pStyle w:val="ae"/>
      </w:pPr>
      <w:r>
        <w:rPr>
          <w:rFonts w:hint="eastAsia"/>
        </w:rPr>
        <w:t>这个大胆的建议起初并没有得到普遍认可。参阅</w:t>
      </w:r>
      <w:r>
        <w:rPr>
          <w:rFonts w:hint="eastAsia"/>
        </w:rPr>
        <w:t>Kline, M. (1972). Mathematical Thought from Ancient to Modern Times. New York: Oxford University Press., pp.333-334</w:t>
      </w:r>
      <w:r>
        <w:rPr>
          <w:rFonts w:hint="eastAsia"/>
        </w:rPr>
        <w:t>。对伽利略的这一原则的第一反应可能是消极的。</w:t>
      </w:r>
    </w:p>
    <w:p w14:paraId="6EF624CC" w14:textId="77777777" w:rsidR="00FB317B" w:rsidRDefault="00FB317B" w:rsidP="00657D7A">
      <w:pPr>
        <w:pStyle w:val="ae"/>
      </w:pPr>
      <w:r>
        <w:rPr>
          <w:rFonts w:hint="eastAsia"/>
        </w:rPr>
        <w:t>在新旧的交接点上是笛卡尔。在他身上体现了一种新与旧的结合。他反对亚里士多德的目的论式，可是却还要为事物寻找一个第一原因。笛卡尔对伽利略表示抗议。他说：</w:t>
      </w:r>
      <w:r>
        <w:rPr>
          <w:rFonts w:hint="eastAsia"/>
        </w:rPr>
        <w:t>"</w:t>
      </w:r>
      <w:r>
        <w:rPr>
          <w:rFonts w:hint="eastAsia"/>
        </w:rPr>
        <w:t>伽利略所说的关于物体在虚空中下落的一切都没有根据：他应该首先确定重量（</w:t>
      </w:r>
      <w:r>
        <w:rPr>
          <w:rFonts w:hint="eastAsia"/>
        </w:rPr>
        <w:t>weight</w:t>
      </w:r>
      <w:r>
        <w:rPr>
          <w:rFonts w:hint="eastAsia"/>
        </w:rPr>
        <w:t>）的本质（</w:t>
      </w:r>
      <w:r>
        <w:rPr>
          <w:rFonts w:hint="eastAsia"/>
        </w:rPr>
        <w:t>nature</w:t>
      </w:r>
      <w:r>
        <w:rPr>
          <w:rFonts w:hint="eastAsia"/>
        </w:rPr>
        <w:t>）</w:t>
      </w:r>
      <w:r>
        <w:rPr>
          <w:rFonts w:hint="eastAsia"/>
        </w:rPr>
        <w:t>"</w:t>
      </w:r>
      <w:r>
        <w:rPr>
          <w:rFonts w:hint="eastAsia"/>
        </w:rPr>
        <w:t>。此外，笛卡尔说，伽利略应该反思终极原因。</w:t>
      </w:r>
    </w:p>
  </w:comment>
  <w:comment w:id="71" w:author="Qianli" w:date="2022-10-18T21:27:00Z" w:initials="Q">
    <w:p w14:paraId="4CF1C1F5" w14:textId="77777777" w:rsidR="00F9375E" w:rsidRDefault="00F9375E" w:rsidP="00524EF3">
      <w:pPr>
        <w:pStyle w:val="ae"/>
      </w:pPr>
      <w:r>
        <w:rPr>
          <w:rStyle w:val="ad"/>
        </w:rPr>
        <w:annotationRef/>
      </w:r>
      <w:r>
        <w:t>Penelope Maddy</w:t>
      </w:r>
      <w:r>
        <w:rPr>
          <w:rFonts w:hint="eastAsia"/>
        </w:rPr>
        <w:t>指出，欧拉等人并不认为自己的数学是抽离于现实的，而认为是对现实的真实描述。直到非欧几何之后，人们才区分了物理空间和抽象空间。</w:t>
      </w:r>
    </w:p>
  </w:comment>
  <w:comment w:id="81" w:author="Qianli" w:date="2022-10-18T21:28:00Z" w:initials="Q">
    <w:p w14:paraId="19B53465" w14:textId="77777777" w:rsidR="00F9375E" w:rsidRDefault="00F9375E" w:rsidP="004C139B">
      <w:pPr>
        <w:pStyle w:val="ae"/>
      </w:pPr>
      <w:r>
        <w:rPr>
          <w:rStyle w:val="ad"/>
        </w:rPr>
        <w:annotationRef/>
      </w:r>
      <w:r>
        <w:rPr>
          <w:rFonts w:hint="eastAsia"/>
        </w:rPr>
        <w:t>伽利略和牛顿的“无原因的运动”（尽管对于这里</w:t>
      </w:r>
      <w:r>
        <w:rPr>
          <w:rFonts w:hint="eastAsia"/>
        </w:rPr>
        <w:t>ta</w:t>
      </w:r>
      <w:r>
        <w:rPr>
          <w:rFonts w:hint="eastAsia"/>
        </w:rPr>
        <w:t>们自己是否真认为是“无因”的有一些微妙的地方，参见柯瓦雷的《牛顿研究》和《伽利略研究》）和“无接触的引力”对“第一因”和目的论的观念也产生强大的冲击。</w:t>
      </w:r>
    </w:p>
  </w:comment>
  <w:comment w:id="90" w:author="Qianli" w:date="2022-10-18T21:29:00Z" w:initials="Q">
    <w:p w14:paraId="0D6409C9" w14:textId="77777777" w:rsidR="00F9375E" w:rsidRDefault="00F9375E" w:rsidP="005545FD">
      <w:pPr>
        <w:pStyle w:val="ae"/>
      </w:pPr>
      <w:r>
        <w:rPr>
          <w:rStyle w:val="ad"/>
        </w:rPr>
        <w:annotationRef/>
      </w:r>
      <w:r>
        <w:rPr>
          <w:rFonts w:hint="eastAsia"/>
        </w:rPr>
        <w:t>科学绝不只是常识和观察，而是推广和理想化和抽象</w:t>
      </w:r>
    </w:p>
  </w:comment>
  <w:comment w:id="109" w:author="Qianli" w:date="2022-10-18T21:30:00Z" w:initials="Q">
    <w:p w14:paraId="150CD2CC" w14:textId="77777777" w:rsidR="003F7D7A" w:rsidRDefault="003F7D7A" w:rsidP="000D5F5B">
      <w:pPr>
        <w:pStyle w:val="ae"/>
      </w:pPr>
      <w:r>
        <w:rPr>
          <w:rStyle w:val="ad"/>
        </w:rPr>
        <w:annotationRef/>
      </w:r>
      <w:r>
        <w:rPr>
          <w:rFonts w:hint="eastAsia"/>
        </w:rPr>
        <w:t>海森堡指出，事实上，新科学并不像亚里士多德批判时所主张的那样直接来自经验。我们只要想一想对行星运动地理解。直接的经验教导我们，地球静止不动而太阳绕它运转。今天，我们甚至可以以更极端的形式说，“静止”一词是由地球静止着这个陈述来定义的，并且我们把相对于地球是不动的每一物体描述为描述为静止的。如果对“静止”一词作如此理解——而这是普遍接受的意义——那么，托勒密是对的，哥白尼却错了。只有当我们沉思了“运动”和“静止”地概念，并把运动理解为至少是关于两个物体地关系地陈述，我们才能够把关系倒转过来，使太阳成为行星系的不动的中心并获得一个简单得多，也更统一的关于行星系的观点，物理学与哲学，商务，</w:t>
      </w:r>
      <w:r>
        <w:rPr>
          <w:rFonts w:hint="eastAsia"/>
        </w:rPr>
        <w:t>pp178-9.</w:t>
      </w:r>
      <w:r>
        <w:rPr>
          <w:rFonts w:hint="eastAsia"/>
        </w:rPr>
        <w:t>附录</w:t>
      </w:r>
      <w:r>
        <w:rPr>
          <w:rFonts w:hint="eastAsia"/>
        </w:rPr>
        <w:t>.</w:t>
      </w:r>
      <w:r>
        <w:rPr>
          <w:rFonts w:hint="eastAsia"/>
        </w:rPr>
        <w:t>科学真理和宗教真理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AA0DAF" w15:done="0"/>
  <w15:commentEx w15:paraId="6EF624CC" w15:done="0"/>
  <w15:commentEx w15:paraId="4CF1C1F5" w15:done="0"/>
  <w15:commentEx w15:paraId="19B53465" w15:done="0"/>
  <w15:commentEx w15:paraId="0D6409C9" w15:done="0"/>
  <w15:commentEx w15:paraId="150CD2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9787" w16cex:dateUtc="2022-10-18T13:22:00Z"/>
  <w16cex:commentExtensible w16cex:durableId="26F9981F" w16cex:dateUtc="2022-10-18T13:24:00Z"/>
  <w16cex:commentExtensible w16cex:durableId="26F998B7" w16cex:dateUtc="2022-10-18T13:27:00Z"/>
  <w16cex:commentExtensible w16cex:durableId="26F99900" w16cex:dateUtc="2022-10-18T13:28:00Z"/>
  <w16cex:commentExtensible w16cex:durableId="26F99925" w16cex:dateUtc="2022-10-18T13:29:00Z"/>
  <w16cex:commentExtensible w16cex:durableId="26F99980" w16cex:dateUtc="2022-10-18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AA0DAF" w16cid:durableId="26F99787"/>
  <w16cid:commentId w16cid:paraId="6EF624CC" w16cid:durableId="26F9981F"/>
  <w16cid:commentId w16cid:paraId="4CF1C1F5" w16cid:durableId="26F998B7"/>
  <w16cid:commentId w16cid:paraId="19B53465" w16cid:durableId="26F99900"/>
  <w16cid:commentId w16cid:paraId="0D6409C9" w16cid:durableId="26F99925"/>
  <w16cid:commentId w16cid:paraId="150CD2CC" w16cid:durableId="26F999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A9CD6" w14:textId="77777777" w:rsidR="00F45A42" w:rsidRDefault="00F45A42" w:rsidP="0089091B">
      <w:r>
        <w:separator/>
      </w:r>
    </w:p>
  </w:endnote>
  <w:endnote w:type="continuationSeparator" w:id="0">
    <w:p w14:paraId="0F7F9A44" w14:textId="77777777" w:rsidR="00F45A42" w:rsidRDefault="00F45A42"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Arial Unicode MS"/>
    <w:charset w:val="86"/>
    <w:family w:val="script"/>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de2000">
    <w:altName w:val="Times New Roman"/>
    <w:charset w:val="00"/>
    <w:family w:val="roman"/>
    <w:pitch w:val="default"/>
    <w:sig w:usb0="00000000" w:usb1="00000000" w:usb2="00000000"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方正书宋_GBK">
    <w:altName w:val="Arial Unicode MS"/>
    <w:charset w:val="86"/>
    <w:family w:val="script"/>
    <w:pitch w:val="fixed"/>
    <w:sig w:usb0="00000000" w:usb1="080E0000" w:usb2="00000010" w:usb3="00000000" w:csb0="00040000" w:csb1="00000000"/>
  </w:font>
  <w:font w:name="Droid Sans">
    <w:altName w:val="Times New Roman"/>
    <w:charset w:val="00"/>
    <w:family w:val="auto"/>
    <w:pitch w:val="variable"/>
  </w:font>
  <w:font w:name="方正书宋简体">
    <w:altName w:val="微软雅黑"/>
    <w:charset w:val="86"/>
    <w:family w:val="script"/>
    <w:pitch w:val="fixed"/>
    <w:sig w:usb0="00000000" w:usb1="080E0000" w:usb2="00000010" w:usb3="00000000" w:csb0="00040000" w:csb1="00000000"/>
  </w:font>
  <w:font w:name="方正仿宋_GBK">
    <w:altName w:val="微软雅黑"/>
    <w:charset w:val="86"/>
    <w:family w:val="script"/>
    <w:pitch w:val="default"/>
    <w:sig w:usb0="00000001" w:usb1="080E0000" w:usb2="00000010" w:usb3="00000000" w:csb0="00040000" w:csb1="00000000"/>
  </w:font>
  <w:font w:name="Times New Roman bold">
    <w:altName w:val="Times New Roman"/>
    <w:panose1 w:val="02020803070505020304"/>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norBidi">
    <w:altName w:val="Times New Roman"/>
    <w:charset w:val="00"/>
    <w:family w:val="roman"/>
    <w:pitch w:val="default"/>
    <w:sig w:usb0="00000000" w:usb1="00000000" w:usb2="00000000" w:usb3="00000000" w:csb0="00040001" w:csb1="00000000"/>
  </w:font>
  <w:font w:name="LiberationSerif-Italic">
    <w:altName w:val="Cambria"/>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charset w:val="86"/>
    <w:family w:val="script"/>
    <w:pitch w:val="fixed"/>
    <w:sig w:usb0="00000001" w:usb1="080E0000" w:usb2="00000010" w:usb3="00000000" w:csb0="00040000" w:csb1="00000000"/>
  </w:font>
  <w:font w:name="方正楷体_GBK">
    <w:altName w:val="Arial Unicode MS"/>
    <w:charset w:val="86"/>
    <w:family w:val="script"/>
    <w:pitch w:val="default"/>
    <w:sig w:usb0="00000000" w:usb1="0000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华文细黑">
    <w:panose1 w:val="02010600040101010101"/>
    <w:charset w:val="86"/>
    <w:family w:val="auto"/>
    <w:pitch w:val="variable"/>
    <w:sig w:usb0="00000287" w:usb1="080F0000" w:usb2="00000010" w:usb3="00000000" w:csb0="0004009F" w:csb1="00000000"/>
  </w:font>
  <w:font w:name="LiberationSerif">
    <w:altName w:val="宋体"/>
    <w:charset w:val="86"/>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50672D" w:rsidRDefault="0050672D">
    <w:pPr>
      <w:pStyle w:val="a7"/>
      <w:jc w:val="center"/>
    </w:pPr>
    <w:r>
      <w:fldChar w:fldCharType="begin"/>
    </w:r>
    <w:r>
      <w:instrText>PAGE   \* MERGEFORMAT</w:instrText>
    </w:r>
    <w:r>
      <w:fldChar w:fldCharType="separate"/>
    </w:r>
    <w:r w:rsidR="002326A0" w:rsidRPr="002326A0">
      <w:rPr>
        <w:noProof/>
        <w:lang w:val="zh-CN"/>
      </w:rPr>
      <w:t>1</w:t>
    </w:r>
    <w:r>
      <w:fldChar w:fldCharType="end"/>
    </w:r>
  </w:p>
  <w:p w14:paraId="170102FF" w14:textId="77777777" w:rsidR="0050672D" w:rsidRDefault="0050672D">
    <w:pPr>
      <w:pStyle w:val="a7"/>
    </w:pPr>
  </w:p>
  <w:p w14:paraId="2C2A661C" w14:textId="77777777" w:rsidR="0050672D" w:rsidRDefault="00506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8DDE" w14:textId="77777777" w:rsidR="00F45A42" w:rsidRDefault="00F45A42" w:rsidP="0089091B">
      <w:r>
        <w:separator/>
      </w:r>
    </w:p>
  </w:footnote>
  <w:footnote w:type="continuationSeparator" w:id="0">
    <w:p w14:paraId="3FB9A57F" w14:textId="77777777" w:rsidR="00F45A42" w:rsidRDefault="00F45A42" w:rsidP="0089091B">
      <w:r>
        <w:continuationSeparator/>
      </w:r>
    </w:p>
  </w:footnote>
  <w:footnote w:id="1">
    <w:p w14:paraId="75B24855" w14:textId="77777777" w:rsidR="002326A0" w:rsidRDefault="002326A0" w:rsidP="002326A0">
      <w:pPr>
        <w:pStyle w:val="aff7"/>
        <w:ind w:firstLine="360"/>
      </w:pPr>
      <w:r>
        <w:rPr>
          <w:rFonts w:hint="eastAsia"/>
        </w:rPr>
        <w:footnoteRef/>
      </w:r>
      <w:r>
        <w:rPr>
          <w:rFonts w:hint="eastAsia"/>
        </w:rPr>
        <w:t xml:space="preserve"> </w:t>
      </w:r>
      <w:r>
        <w:rPr>
          <w:rFonts w:ascii="宋体" w:hAnsi="宋体" w:cs="楷体"/>
        </w:rPr>
        <w:t>[</w:t>
      </w:r>
      <w:r>
        <w:rPr>
          <w:rFonts w:hint="eastAsia"/>
        </w:rPr>
        <w:t>古罗马</w:t>
      </w:r>
      <w:r>
        <w:rPr>
          <w:rFonts w:ascii="宋体" w:hAnsi="宋体"/>
        </w:rPr>
        <w:t>]</w:t>
      </w:r>
      <w:r>
        <w:rPr>
          <w:rFonts w:hint="eastAsia"/>
        </w:rPr>
        <w:t>普罗提诺：《九章集</w:t>
      </w:r>
      <w:r>
        <w:t>（</w:t>
      </w:r>
      <w:r>
        <w:rPr>
          <w:rFonts w:hint="eastAsia"/>
          <w:lang w:eastAsia="zh-Hans"/>
        </w:rPr>
        <w:t>上册</w:t>
      </w:r>
      <w:r>
        <w:t>）</w:t>
      </w:r>
      <w:r>
        <w:rPr>
          <w:rFonts w:hint="eastAsia"/>
        </w:rPr>
        <w:t>》，石敏</w:t>
      </w:r>
      <w:proofErr w:type="gramStart"/>
      <w:r>
        <w:rPr>
          <w:rFonts w:hint="eastAsia"/>
        </w:rPr>
        <w:t>敏</w:t>
      </w:r>
      <w:proofErr w:type="gramEnd"/>
      <w:r>
        <w:rPr>
          <w:rFonts w:hint="eastAsia"/>
        </w:rPr>
        <w:t>译，北京：中国社会科学出版社，</w:t>
      </w:r>
      <w:r>
        <w:rPr>
          <w:rFonts w:hint="eastAsia"/>
        </w:rPr>
        <w:t>2018</w:t>
      </w:r>
      <w:r>
        <w:rPr>
          <w:rFonts w:hint="eastAsia"/>
        </w:rPr>
        <w:t>年，第</w:t>
      </w:r>
      <w:r>
        <w:rPr>
          <w:rFonts w:hint="eastAsia"/>
        </w:rPr>
        <w:t>114</w:t>
      </w:r>
      <w:r>
        <w:rPr>
          <w:rFonts w:hint="eastAsia"/>
        </w:rPr>
        <w:t>页。</w:t>
      </w:r>
    </w:p>
  </w:footnote>
  <w:footnote w:id="2">
    <w:p w14:paraId="538DCDC7" w14:textId="77777777" w:rsidR="002326A0" w:rsidRDefault="002326A0" w:rsidP="002326A0">
      <w:pPr>
        <w:pStyle w:val="aff7"/>
        <w:ind w:firstLine="360"/>
        <w:rPr>
          <w:rFonts w:ascii="楷体" w:eastAsia="楷体" w:hAnsi="楷体" w:cs="楷体"/>
        </w:rPr>
      </w:pPr>
      <w:r>
        <w:rPr>
          <w:rFonts w:hint="eastAsia"/>
        </w:rPr>
        <w:footnoteRef/>
      </w:r>
      <w:r>
        <w:rPr>
          <w:rFonts w:hint="eastAsia"/>
        </w:rPr>
        <w:t xml:space="preserve"> </w:t>
      </w:r>
      <w:r>
        <w:rPr>
          <w:rFonts w:ascii="宋体" w:hAnsi="宋体" w:cs="楷体"/>
        </w:rPr>
        <w:t>[</w:t>
      </w:r>
      <w:r>
        <w:rPr>
          <w:rFonts w:hint="eastAsia"/>
        </w:rPr>
        <w:t>古罗马</w:t>
      </w:r>
      <w:r>
        <w:rPr>
          <w:rFonts w:ascii="宋体" w:hAnsi="宋体"/>
        </w:rPr>
        <w:t>]</w:t>
      </w:r>
      <w:r>
        <w:rPr>
          <w:rFonts w:hint="eastAsia"/>
        </w:rPr>
        <w:t>普罗提诺：《九章集</w:t>
      </w:r>
      <w:r>
        <w:t>（</w:t>
      </w:r>
      <w:r>
        <w:rPr>
          <w:rFonts w:hint="eastAsia"/>
          <w:lang w:eastAsia="zh-Hans"/>
        </w:rPr>
        <w:t>上册</w:t>
      </w:r>
      <w:r>
        <w:t>）</w:t>
      </w:r>
      <w:r>
        <w:rPr>
          <w:rFonts w:hint="eastAsia"/>
        </w:rPr>
        <w:t>》，石敏</w:t>
      </w:r>
      <w:proofErr w:type="gramStart"/>
      <w:r>
        <w:rPr>
          <w:rFonts w:hint="eastAsia"/>
        </w:rPr>
        <w:t>敏</w:t>
      </w:r>
      <w:proofErr w:type="gramEnd"/>
      <w:r>
        <w:rPr>
          <w:rFonts w:hint="eastAsia"/>
        </w:rPr>
        <w:t>译，北京：中国社会科学出版社，</w:t>
      </w:r>
      <w:r>
        <w:rPr>
          <w:rFonts w:hint="eastAsia"/>
        </w:rPr>
        <w:t>2018</w:t>
      </w:r>
      <w:r>
        <w:rPr>
          <w:rFonts w:hint="eastAsia"/>
        </w:rPr>
        <w:t>年，第</w:t>
      </w:r>
      <w:r>
        <w:rPr>
          <w:rFonts w:hint="eastAsia"/>
        </w:rPr>
        <w:t>117</w:t>
      </w:r>
      <w:r>
        <w:rPr>
          <w:rFonts w:hint="eastAsia"/>
        </w:rPr>
        <w:t>页。</w:t>
      </w:r>
    </w:p>
  </w:footnote>
  <w:footnote w:id="3">
    <w:p w14:paraId="021C3086" w14:textId="77777777" w:rsidR="002326A0" w:rsidRDefault="002326A0" w:rsidP="002326A0">
      <w:pPr>
        <w:pStyle w:val="aff7"/>
        <w:ind w:firstLine="360"/>
      </w:pPr>
      <w:r>
        <w:rPr>
          <w:rFonts w:hint="eastAsia"/>
        </w:rPr>
        <w:footnoteRef/>
      </w:r>
      <w:r>
        <w:rPr>
          <w:rFonts w:hint="eastAsia"/>
        </w:rPr>
        <w:t xml:space="preserve"> </w:t>
      </w:r>
      <w:r>
        <w:rPr>
          <w:rFonts w:ascii="宋体" w:hAnsi="宋体"/>
        </w:rPr>
        <w:t>[</w:t>
      </w:r>
      <w:r>
        <w:rPr>
          <w:rFonts w:hint="eastAsia"/>
        </w:rPr>
        <w:t>古罗马</w:t>
      </w:r>
      <w:r>
        <w:rPr>
          <w:rFonts w:ascii="宋体" w:hAnsi="宋体"/>
        </w:rPr>
        <w:t>]</w:t>
      </w:r>
      <w:r>
        <w:rPr>
          <w:rFonts w:hint="eastAsia"/>
        </w:rPr>
        <w:t>普罗提诺：《九章集</w:t>
      </w:r>
      <w:r>
        <w:t>（</w:t>
      </w:r>
      <w:r>
        <w:rPr>
          <w:rFonts w:hint="eastAsia"/>
          <w:lang w:eastAsia="zh-Hans"/>
        </w:rPr>
        <w:t>上册</w:t>
      </w:r>
      <w:r>
        <w:t>）</w:t>
      </w:r>
      <w:r>
        <w:rPr>
          <w:rFonts w:hint="eastAsia"/>
        </w:rPr>
        <w:t>》，石敏</w:t>
      </w:r>
      <w:proofErr w:type="gramStart"/>
      <w:r>
        <w:rPr>
          <w:rFonts w:hint="eastAsia"/>
        </w:rPr>
        <w:t>敏</w:t>
      </w:r>
      <w:proofErr w:type="gramEnd"/>
      <w:r>
        <w:rPr>
          <w:rFonts w:hint="eastAsia"/>
        </w:rPr>
        <w:t>译，北京：中国社会科学出版社，</w:t>
      </w:r>
      <w:r>
        <w:rPr>
          <w:rFonts w:hint="eastAsia"/>
        </w:rPr>
        <w:t>2018</w:t>
      </w:r>
      <w:r>
        <w:rPr>
          <w:rFonts w:hint="eastAsia"/>
        </w:rPr>
        <w:t>年，第</w:t>
      </w:r>
      <w:r>
        <w:rPr>
          <w:rFonts w:hint="eastAsia"/>
        </w:rPr>
        <w:t>117</w:t>
      </w:r>
      <w:r>
        <w:rPr>
          <w:rFonts w:hint="eastAsia"/>
        </w:rPr>
        <w:t>页。</w:t>
      </w:r>
    </w:p>
  </w:footnote>
  <w:footnote w:id="4">
    <w:p w14:paraId="0E7E475F" w14:textId="77777777" w:rsidR="002326A0" w:rsidRDefault="002326A0" w:rsidP="002326A0">
      <w:pPr>
        <w:pStyle w:val="aff7"/>
        <w:ind w:firstLine="360"/>
      </w:pPr>
      <w:r>
        <w:footnoteRef/>
      </w:r>
      <w:r>
        <w:rPr>
          <w:rFonts w:hint="eastAsia"/>
          <w:bCs/>
        </w:rPr>
        <w:t xml:space="preserve"> </w:t>
      </w:r>
      <w:r>
        <w:rPr>
          <w:rFonts w:hint="eastAsia"/>
        </w:rPr>
        <w:t>王海琴：《“哥白尼革命”的另一种解读</w:t>
      </w:r>
      <w:r>
        <w:rPr>
          <w:rFonts w:hint="eastAsia"/>
          <w:spacing w:val="-10"/>
        </w:rPr>
        <w:t>—</w:t>
      </w:r>
      <w:r>
        <w:rPr>
          <w:rFonts w:hint="eastAsia"/>
        </w:rPr>
        <w:t>—从数学哲学的角度看》，《自然辩证法研究》，</w:t>
      </w:r>
      <w:r>
        <w:t>2005</w:t>
      </w:r>
      <w:r>
        <w:rPr>
          <w:rFonts w:hint="eastAsia"/>
        </w:rPr>
        <w:t>年第</w:t>
      </w:r>
      <w:r>
        <w:t>9</w:t>
      </w:r>
      <w:r>
        <w:rPr>
          <w:rFonts w:hint="eastAsia"/>
        </w:rPr>
        <w:t>期，第</w:t>
      </w:r>
      <w:r>
        <w:t>21</w:t>
      </w:r>
      <w:r>
        <w:rPr>
          <w:rFonts w:hint="eastAsia"/>
        </w:rPr>
        <w:t>页。</w:t>
      </w:r>
    </w:p>
  </w:footnote>
  <w:footnote w:id="5">
    <w:p w14:paraId="1D84ADF4" w14:textId="77777777" w:rsidR="002326A0" w:rsidRDefault="002326A0" w:rsidP="002326A0">
      <w:pPr>
        <w:pStyle w:val="aff7"/>
        <w:ind w:firstLine="360"/>
      </w:pPr>
      <w:r>
        <w:footnoteRef/>
      </w:r>
      <w:r>
        <w:t xml:space="preserve"> </w:t>
      </w:r>
      <w:r>
        <w:rPr>
          <w:rFonts w:hint="eastAsia"/>
        </w:rPr>
        <w:t>王海琴：《“哥白尼革命”的另一种解读</w:t>
      </w:r>
      <w:r>
        <w:rPr>
          <w:rFonts w:hint="eastAsia"/>
          <w:spacing w:val="-10"/>
        </w:rPr>
        <w:t>—</w:t>
      </w:r>
      <w:r>
        <w:rPr>
          <w:rFonts w:hint="eastAsia"/>
        </w:rPr>
        <w:t>—从数学哲学的角度看》，《自然辩证法研究》，</w:t>
      </w:r>
      <w:r>
        <w:t>2005</w:t>
      </w:r>
      <w:r>
        <w:t>年第</w:t>
      </w:r>
      <w:r>
        <w:t>9</w:t>
      </w:r>
      <w:r>
        <w:t>期，第</w:t>
      </w:r>
      <w:r>
        <w:t>21</w:t>
      </w:r>
      <w:r>
        <w:t>页。</w:t>
      </w:r>
    </w:p>
  </w:footnote>
  <w:footnote w:id="6">
    <w:p w14:paraId="06123B17" w14:textId="77777777" w:rsidR="002326A0" w:rsidRDefault="002326A0" w:rsidP="002326A0">
      <w:pPr>
        <w:pStyle w:val="aff7"/>
        <w:ind w:firstLine="360"/>
      </w:pPr>
      <w:r>
        <w:footnoteRef/>
      </w:r>
      <w:r>
        <w:t xml:space="preserve"> </w:t>
      </w:r>
      <w:r>
        <w:rPr>
          <w:rFonts w:hint="eastAsia"/>
        </w:rPr>
        <w:t>这一原则指的是，任何天体都是做匀速圆周运动的，虽然实际的观测所获得的天体运行图</w:t>
      </w:r>
      <w:r>
        <w:rPr>
          <w:rFonts w:hint="eastAsia"/>
          <w:spacing w:val="4"/>
        </w:rPr>
        <w:t>像</w:t>
      </w:r>
      <w:r>
        <w:rPr>
          <w:rFonts w:ascii="宋体" w:hAnsi="宋体" w:hint="eastAsia"/>
          <w:spacing w:val="4"/>
        </w:rPr>
        <w:t>(</w:t>
      </w:r>
      <w:r>
        <w:rPr>
          <w:rFonts w:hint="eastAsia"/>
          <w:spacing w:val="4"/>
        </w:rPr>
        <w:t>又叫“视运动”</w:t>
      </w:r>
      <w:r>
        <w:rPr>
          <w:rFonts w:ascii="宋体" w:hAnsi="宋体"/>
          <w:spacing w:val="4"/>
        </w:rPr>
        <w:t>)</w:t>
      </w:r>
      <w:r>
        <w:rPr>
          <w:rFonts w:hint="eastAsia"/>
          <w:spacing w:val="4"/>
        </w:rPr>
        <w:t>与此不一致，但是，天文学家必须以此为原则，运用相关的数学知识和前提假定如本轮、均轮等，构建出与视运动相合的理论模型。这样的理论模型才是星球真正的运动图像。这体现了柏拉图数学天文学的思想，也是托勒密、哥白尼等数学天文学家所追求的。</w:t>
      </w:r>
    </w:p>
  </w:footnote>
  <w:footnote w:id="7">
    <w:p w14:paraId="0471A5D8"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168</w:t>
      </w:r>
      <w:r>
        <w:rPr>
          <w:rFonts w:hint="eastAsia"/>
        </w:rPr>
        <w:t>页。</w:t>
      </w:r>
    </w:p>
  </w:footnote>
  <w:footnote w:id="8">
    <w:p w14:paraId="16F403B2"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丹皮尔：《科学史及其与哲学和宗教的关系》，李珩译，北京：中国人民大学出版社，</w:t>
      </w:r>
      <w:r>
        <w:rPr>
          <w:rFonts w:hint="eastAsia"/>
        </w:rPr>
        <w:t>2010</w:t>
      </w:r>
      <w:r>
        <w:rPr>
          <w:rFonts w:hint="eastAsia"/>
        </w:rPr>
        <w:t>年，第</w:t>
      </w:r>
      <w:r>
        <w:rPr>
          <w:rFonts w:hint="eastAsia"/>
        </w:rPr>
        <w:t>123</w:t>
      </w:r>
      <w:r>
        <w:rPr>
          <w:rFonts w:hint="eastAsia"/>
        </w:rPr>
        <w:t>页。</w:t>
      </w:r>
    </w:p>
  </w:footnote>
  <w:footnote w:id="9">
    <w:p w14:paraId="2A3E8E4B" w14:textId="77777777" w:rsidR="002326A0" w:rsidRDefault="002326A0" w:rsidP="002326A0">
      <w:pPr>
        <w:pStyle w:val="aff7"/>
        <w:ind w:firstLine="360"/>
      </w:pPr>
      <w:r>
        <w:footnoteRef/>
      </w:r>
      <w:r>
        <w:rPr>
          <w:rFonts w:hint="eastAsia"/>
        </w:rPr>
        <w:t xml:space="preserve"> </w:t>
      </w:r>
      <w:r>
        <w:rPr>
          <w:rFonts w:hint="eastAsia"/>
        </w:rPr>
        <w:t>罗兴波</w:t>
      </w:r>
      <w:r>
        <w:t>：</w:t>
      </w:r>
      <w:r>
        <w:rPr>
          <w:rFonts w:hint="eastAsia"/>
        </w:rPr>
        <w:t>《</w:t>
      </w:r>
      <w:r>
        <w:rPr>
          <w:rFonts w:hint="eastAsia"/>
        </w:rPr>
        <w:t>17</w:t>
      </w:r>
      <w:r>
        <w:rPr>
          <w:rFonts w:hint="eastAsia"/>
        </w:rPr>
        <w:t>世纪下半叶英国科学研究方法的转变》</w:t>
      </w:r>
      <w:r>
        <w:t>，《</w:t>
      </w:r>
      <w:r>
        <w:rPr>
          <w:rFonts w:hint="eastAsia"/>
        </w:rPr>
        <w:t>中国科技史杂志</w:t>
      </w:r>
      <w:r>
        <w:t>》，</w:t>
      </w:r>
      <w:r>
        <w:rPr>
          <w:rFonts w:hint="eastAsia"/>
        </w:rPr>
        <w:t>2011</w:t>
      </w:r>
      <w:r>
        <w:t>年第</w:t>
      </w:r>
      <w:r>
        <w:rPr>
          <w:rFonts w:hint="eastAsia"/>
        </w:rPr>
        <w:t>1</w:t>
      </w:r>
      <w:r>
        <w:t>期，第</w:t>
      </w:r>
      <w:r>
        <w:t>49</w:t>
      </w:r>
      <w:r>
        <w:t>页。</w:t>
      </w:r>
    </w:p>
  </w:footnote>
  <w:footnote w:id="10">
    <w:p w14:paraId="3CE5A9CA"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丹皮尔：《科学史及其与哲学和宗教的关系》，李珩译，北京：中国人民大学出版社，</w:t>
      </w:r>
      <w:r>
        <w:rPr>
          <w:rFonts w:hint="eastAsia"/>
        </w:rPr>
        <w:t>2010</w:t>
      </w:r>
      <w:r>
        <w:rPr>
          <w:rFonts w:hint="eastAsia"/>
        </w:rPr>
        <w:t>年，第</w:t>
      </w:r>
      <w:r>
        <w:rPr>
          <w:rFonts w:hint="eastAsia"/>
        </w:rPr>
        <w:t>123</w:t>
      </w:r>
      <w:r>
        <w:rPr>
          <w:rFonts w:hint="eastAsia"/>
        </w:rPr>
        <w:t>页。</w:t>
      </w:r>
    </w:p>
  </w:footnote>
  <w:footnote w:id="11">
    <w:p w14:paraId="51AF7C5B" w14:textId="77777777" w:rsidR="002326A0" w:rsidRDefault="002326A0" w:rsidP="002326A0">
      <w:pPr>
        <w:pStyle w:val="aff7"/>
        <w:ind w:firstLine="360"/>
      </w:pPr>
      <w:r>
        <w:footnoteRef/>
      </w:r>
      <w:r>
        <w:rPr>
          <w:rFonts w:hint="eastAsia"/>
        </w:rPr>
        <w:t xml:space="preserve"> </w:t>
      </w:r>
      <w:r>
        <w:rPr>
          <w:rFonts w:hint="eastAsia"/>
          <w:spacing w:val="-4"/>
        </w:rPr>
        <w:t>“人生活在地球上，无时无刻不参与地球的运动。人们所观测到的天体在天球上的位置称为视位置，而把视位置的变化称为视运动，它是地球自身运动和天体实际运动两者的综合观测效应。天文学家需要，也只能通过观测到的天体的视运动特征，来探求它们的实际运动状况，进而研究其种种性质。”</w:t>
      </w:r>
      <w:r>
        <w:rPr>
          <w:rFonts w:ascii="宋体" w:hAnsi="宋体" w:hint="eastAsia"/>
          <w:spacing w:val="-4"/>
        </w:rPr>
        <w:t>(</w:t>
      </w:r>
      <w:r>
        <w:rPr>
          <w:rFonts w:hint="eastAsia"/>
          <w:spacing w:val="-4"/>
        </w:rPr>
        <w:t>参见晓泓：《天体视运动的规律》，《科学》，</w:t>
      </w:r>
      <w:r>
        <w:rPr>
          <w:rFonts w:hint="eastAsia"/>
          <w:spacing w:val="-4"/>
        </w:rPr>
        <w:t>2008</w:t>
      </w:r>
      <w:r>
        <w:rPr>
          <w:rFonts w:hint="eastAsia"/>
          <w:spacing w:val="-4"/>
        </w:rPr>
        <w:t>年第</w:t>
      </w:r>
      <w:r>
        <w:rPr>
          <w:rFonts w:hint="eastAsia"/>
          <w:spacing w:val="-4"/>
        </w:rPr>
        <w:t>5</w:t>
      </w:r>
      <w:r>
        <w:rPr>
          <w:rFonts w:hint="eastAsia"/>
          <w:spacing w:val="-4"/>
        </w:rPr>
        <w:t>期，第</w:t>
      </w:r>
      <w:r>
        <w:rPr>
          <w:rFonts w:hint="eastAsia"/>
          <w:spacing w:val="-4"/>
        </w:rPr>
        <w:t>57</w:t>
      </w:r>
      <w:r>
        <w:rPr>
          <w:rFonts w:hint="eastAsia"/>
          <w:spacing w:val="-4"/>
        </w:rPr>
        <w:t>页。</w:t>
      </w:r>
      <w:r>
        <w:rPr>
          <w:rFonts w:ascii="宋体" w:hAnsi="宋体" w:hint="eastAsia"/>
          <w:spacing w:val="-4"/>
        </w:rPr>
        <w:t>)</w:t>
      </w:r>
    </w:p>
  </w:footnote>
  <w:footnote w:id="12">
    <w:p w14:paraId="54427DF5" w14:textId="77777777" w:rsidR="002326A0" w:rsidRDefault="002326A0" w:rsidP="002326A0">
      <w:pPr>
        <w:pStyle w:val="aff7"/>
        <w:ind w:firstLine="360"/>
      </w:pPr>
      <w:r>
        <w:footnoteRef/>
      </w:r>
      <w:r>
        <w:rPr>
          <w:rFonts w:hint="eastAsia"/>
        </w:rPr>
        <w:t xml:space="preserve"> </w:t>
      </w:r>
      <w:r>
        <w:rPr>
          <w:rFonts w:hint="eastAsia"/>
        </w:rPr>
        <w:t>亦可称为“可公度性”、“可通度性”或“可通约性”。可公度性是指如果两个量可合并计算，那么它们可以用同一个单位来衡量。</w:t>
      </w:r>
    </w:p>
  </w:footnote>
  <w:footnote w:id="13">
    <w:p w14:paraId="15E7041C" w14:textId="77777777" w:rsidR="002326A0" w:rsidRDefault="002326A0" w:rsidP="002326A0">
      <w:pPr>
        <w:pStyle w:val="aff7"/>
        <w:ind w:firstLine="360"/>
        <w:rPr>
          <w:spacing w:val="-4"/>
        </w:rPr>
      </w:pPr>
      <w:r>
        <w:rPr>
          <w:spacing w:val="-4"/>
        </w:rPr>
        <w:footnoteRef/>
      </w:r>
      <w:r>
        <w:rPr>
          <w:spacing w:val="-4"/>
        </w:rPr>
        <w:t xml:space="preserve"> </w:t>
      </w:r>
      <w:r>
        <w:rPr>
          <w:rFonts w:ascii="宋体" w:hAnsi="宋体"/>
          <w:spacing w:val="-4"/>
        </w:rPr>
        <w:t>[</w:t>
      </w:r>
      <w:r>
        <w:rPr>
          <w:rFonts w:hint="eastAsia"/>
          <w:spacing w:val="-4"/>
        </w:rPr>
        <w:t>波</w:t>
      </w:r>
      <w:r>
        <w:rPr>
          <w:rFonts w:ascii="宋体" w:hAnsi="宋体"/>
          <w:spacing w:val="-4"/>
        </w:rPr>
        <w:t>]</w:t>
      </w:r>
      <w:r>
        <w:rPr>
          <w:rFonts w:hint="eastAsia"/>
          <w:spacing w:val="-4"/>
        </w:rPr>
        <w:t>哥白尼：《天球运行论》，</w:t>
      </w:r>
      <w:proofErr w:type="gramStart"/>
      <w:r>
        <w:rPr>
          <w:rFonts w:hint="eastAsia"/>
          <w:spacing w:val="-4"/>
        </w:rPr>
        <w:t>张卜天译</w:t>
      </w:r>
      <w:proofErr w:type="gramEnd"/>
      <w:r>
        <w:rPr>
          <w:rFonts w:hint="eastAsia"/>
          <w:spacing w:val="-4"/>
        </w:rPr>
        <w:t>，北京：商务印书馆，</w:t>
      </w:r>
      <w:r>
        <w:rPr>
          <w:rFonts w:hint="eastAsia"/>
          <w:spacing w:val="-4"/>
        </w:rPr>
        <w:t>2016</w:t>
      </w:r>
      <w:r>
        <w:rPr>
          <w:rFonts w:hint="eastAsia"/>
          <w:spacing w:val="-4"/>
        </w:rPr>
        <w:t>年，第</w:t>
      </w:r>
      <w:r>
        <w:rPr>
          <w:rFonts w:hint="eastAsia"/>
          <w:spacing w:val="-4"/>
        </w:rPr>
        <w:t>xxx-xxxi</w:t>
      </w:r>
      <w:r>
        <w:rPr>
          <w:rFonts w:hint="eastAsia"/>
          <w:spacing w:val="-4"/>
        </w:rPr>
        <w:t>页。</w:t>
      </w:r>
    </w:p>
  </w:footnote>
  <w:footnote w:id="14">
    <w:p w14:paraId="5A95736C" w14:textId="77777777" w:rsidR="002326A0" w:rsidRDefault="002326A0" w:rsidP="002326A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64-65</w:t>
      </w:r>
      <w:r>
        <w:rPr>
          <w:rFonts w:hint="eastAsia"/>
        </w:rPr>
        <w:t>页。</w:t>
      </w:r>
    </w:p>
  </w:footnote>
  <w:footnote w:id="15">
    <w:p w14:paraId="3279DA7D"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99</w:t>
      </w:r>
      <w:r>
        <w:rPr>
          <w:rFonts w:hint="eastAsia"/>
        </w:rPr>
        <w:t>页。</w:t>
      </w:r>
    </w:p>
  </w:footnote>
  <w:footnote w:id="16">
    <w:p w14:paraId="07BFC89A" w14:textId="77777777" w:rsidR="002326A0" w:rsidRDefault="002326A0" w:rsidP="002326A0">
      <w:pPr>
        <w:pStyle w:val="aff7"/>
        <w:ind w:firstLine="360"/>
      </w:pPr>
      <w:r>
        <w:footnoteRef/>
      </w:r>
      <w:r>
        <w:t xml:space="preserve"> </w:t>
      </w:r>
      <w:proofErr w:type="gramStart"/>
      <w:r>
        <w:rPr>
          <w:rFonts w:hint="eastAsia"/>
          <w:spacing w:val="-2"/>
        </w:rPr>
        <w:t>埃克</w:t>
      </w:r>
      <w:r>
        <w:rPr>
          <w:rFonts w:hint="eastAsia"/>
          <w:spacing w:val="-2"/>
          <w:highlight w:val="yellow"/>
        </w:rPr>
        <w:t>番</w:t>
      </w:r>
      <w:r>
        <w:rPr>
          <w:rFonts w:hint="eastAsia"/>
          <w:spacing w:val="-2"/>
        </w:rPr>
        <w:t>图</w:t>
      </w:r>
      <w:proofErr w:type="gramEnd"/>
      <w:r>
        <w:rPr>
          <w:rFonts w:hint="eastAsia"/>
          <w:spacing w:val="-2"/>
        </w:rPr>
        <w:t>斯</w:t>
      </w:r>
      <w:r>
        <w:rPr>
          <w:rFonts w:ascii="宋体" w:hAnsi="宋体"/>
          <w:spacing w:val="-2"/>
        </w:rPr>
        <w:t>(</w:t>
      </w:r>
      <w:proofErr w:type="spellStart"/>
      <w:r>
        <w:t>Ephantu</w:t>
      </w:r>
      <w:r>
        <w:rPr>
          <w:rFonts w:hint="eastAsia"/>
        </w:rPr>
        <w:t>s</w:t>
      </w:r>
      <w:proofErr w:type="spellEnd"/>
      <w:r>
        <w:rPr>
          <w:rFonts w:ascii="宋体" w:hAnsi="宋体"/>
        </w:rPr>
        <w:t>)</w:t>
      </w:r>
      <w:r>
        <w:rPr>
          <w:rFonts w:hint="eastAsia"/>
        </w:rPr>
        <w:t>是一个神秘的希腊前苏格拉底哲学家。他可能根本就不存在。他被认为是公元前</w:t>
      </w:r>
      <w:r>
        <w:rPr>
          <w:rFonts w:hint="eastAsia"/>
        </w:rPr>
        <w:t>4</w:t>
      </w:r>
      <w:r>
        <w:rPr>
          <w:rFonts w:hint="eastAsia"/>
        </w:rPr>
        <w:t>世纪的毕达哥拉斯学派，也是日心说的支持者。来自锡拉库扎的描述，这可能是，也可能不是被证实的克罗顿的</w:t>
      </w:r>
      <w:proofErr w:type="gramStart"/>
      <w:r>
        <w:rPr>
          <w:rFonts w:hint="eastAsia"/>
        </w:rPr>
        <w:t>埃克</w:t>
      </w:r>
      <w:r>
        <w:rPr>
          <w:highlight w:val="yellow"/>
        </w:rPr>
        <w:t>番</w:t>
      </w:r>
      <w:r>
        <w:rPr>
          <w:rFonts w:hint="eastAsia"/>
        </w:rPr>
        <w:t>图</w:t>
      </w:r>
      <w:proofErr w:type="gramEnd"/>
      <w:r>
        <w:rPr>
          <w:rFonts w:hint="eastAsia"/>
        </w:rPr>
        <w:t>斯。</w:t>
      </w:r>
    </w:p>
  </w:footnote>
  <w:footnote w:id="17">
    <w:p w14:paraId="637F7198" w14:textId="77777777" w:rsidR="002326A0" w:rsidRDefault="002326A0" w:rsidP="002326A0">
      <w:pPr>
        <w:pStyle w:val="aff7"/>
        <w:ind w:firstLine="360"/>
      </w:pPr>
      <w:r>
        <w:footnoteRef/>
      </w:r>
      <w:r>
        <w:t xml:space="preserve"> </w:t>
      </w:r>
      <w:r>
        <w:rPr>
          <w:rFonts w:ascii="宋体" w:hAnsi="宋体"/>
        </w:rPr>
        <w:t>[</w:t>
      </w:r>
      <w:r>
        <w:rPr>
          <w:rFonts w:hint="eastAsia"/>
        </w:rPr>
        <w:t>波</w:t>
      </w:r>
      <w:r>
        <w:rPr>
          <w:rFonts w:ascii="宋体" w:hAnsi="宋体"/>
        </w:rPr>
        <w:t>]</w:t>
      </w:r>
      <w:r>
        <w:rPr>
          <w:rFonts w:hint="eastAsia"/>
        </w:rPr>
        <w:t>哥白尼：《天球运行论》，</w:t>
      </w:r>
      <w:proofErr w:type="gramStart"/>
      <w:r>
        <w:rPr>
          <w:rFonts w:hint="eastAsia"/>
        </w:rPr>
        <w:t>张卜天译</w:t>
      </w:r>
      <w:proofErr w:type="gramEnd"/>
      <w:r>
        <w:rPr>
          <w:rFonts w:hint="eastAsia"/>
        </w:rPr>
        <w:t>，北京：商务印书馆，</w:t>
      </w:r>
      <w:r>
        <w:rPr>
          <w:rFonts w:hint="eastAsia"/>
        </w:rPr>
        <w:t>2016</w:t>
      </w:r>
      <w:r>
        <w:rPr>
          <w:rFonts w:hint="eastAsia"/>
        </w:rPr>
        <w:t>年，第</w:t>
      </w:r>
      <w:r>
        <w:rPr>
          <w:rFonts w:hint="eastAsia"/>
        </w:rPr>
        <w:t>xxxii</w:t>
      </w:r>
      <w:r>
        <w:rPr>
          <w:rFonts w:hint="eastAsia"/>
        </w:rPr>
        <w:t>页。</w:t>
      </w:r>
    </w:p>
  </w:footnote>
  <w:footnote w:id="18">
    <w:p w14:paraId="2B35B028" w14:textId="77777777" w:rsidR="002326A0" w:rsidRDefault="002326A0" w:rsidP="002326A0">
      <w:pPr>
        <w:pStyle w:val="aff7"/>
        <w:ind w:firstLine="360"/>
      </w:pPr>
      <w:r>
        <w:footnoteRef/>
      </w:r>
      <w:r>
        <w:t xml:space="preserve"> </w:t>
      </w:r>
      <w:r>
        <w:rPr>
          <w:rFonts w:hint="eastAsia"/>
        </w:rPr>
        <w:t>“可见的神”的观念是哥白尼受文艺复兴时期赫尔墨斯主义魔法和新柏拉图主义神秘主义的影响而</w:t>
      </w:r>
      <w:r>
        <w:t>提出的</w:t>
      </w:r>
      <w:r>
        <w:rPr>
          <w:rFonts w:hint="eastAsia"/>
        </w:rPr>
        <w:t>，将“可见的神”的概念运用于“太阳”属于哥白尼无心之错</w:t>
      </w:r>
      <w:r>
        <w:rPr>
          <w:rFonts w:ascii="宋体" w:hAnsi="宋体" w:hint="eastAsia"/>
        </w:rPr>
        <w:t>(</w:t>
      </w:r>
      <w:r>
        <w:rPr>
          <w:rFonts w:hint="eastAsia"/>
        </w:rPr>
        <w:t>因为</w:t>
      </w:r>
      <w:r>
        <w:t>记忆出了错</w:t>
      </w:r>
      <w:r>
        <w:rPr>
          <w:rFonts w:ascii="宋体" w:hAnsi="宋体"/>
        </w:rPr>
        <w:t>)</w:t>
      </w:r>
      <w:r>
        <w:rPr>
          <w:rFonts w:hint="eastAsia"/>
        </w:rPr>
        <w:t>，因为“可见的神”的概念指的是“可知觉的宇宙”。</w:t>
      </w:r>
      <w:r>
        <w:rPr>
          <w:rFonts w:ascii="宋体" w:hAnsi="宋体"/>
        </w:rPr>
        <w:t>(</w:t>
      </w:r>
      <w:r>
        <w:rPr>
          <w:rFonts w:hint="eastAsia"/>
        </w:rPr>
        <w:t>参见</w:t>
      </w:r>
      <w:r>
        <w:rPr>
          <w:rFonts w:ascii="宋体" w:hAnsi="宋体"/>
        </w:rPr>
        <w:t>[</w:t>
      </w:r>
      <w:r>
        <w:rPr>
          <w:rFonts w:hint="eastAsia"/>
        </w:rPr>
        <w:t>波</w:t>
      </w:r>
      <w:r>
        <w:rPr>
          <w:rFonts w:ascii="宋体" w:hAnsi="宋体"/>
        </w:rPr>
        <w:t>]</w:t>
      </w:r>
      <w:r>
        <w:rPr>
          <w:rFonts w:hint="eastAsia"/>
        </w:rPr>
        <w:t>哥白尼：《天球运行论》，</w:t>
      </w:r>
      <w:proofErr w:type="gramStart"/>
      <w:r>
        <w:rPr>
          <w:rFonts w:hint="eastAsia"/>
        </w:rPr>
        <w:t>张卜天译</w:t>
      </w:r>
      <w:proofErr w:type="gramEnd"/>
      <w:r>
        <w:rPr>
          <w:rFonts w:hint="eastAsia"/>
        </w:rPr>
        <w:t>，北京：商务印书馆，</w:t>
      </w:r>
      <w:r>
        <w:rPr>
          <w:rFonts w:hint="eastAsia"/>
        </w:rPr>
        <w:t>2016</w:t>
      </w:r>
      <w:r>
        <w:rPr>
          <w:rFonts w:hint="eastAsia"/>
        </w:rPr>
        <w:t>年，第</w:t>
      </w:r>
      <w:r>
        <w:rPr>
          <w:rFonts w:hint="eastAsia"/>
        </w:rPr>
        <w:t>36</w:t>
      </w:r>
      <w:r>
        <w:rPr>
          <w:rFonts w:hint="eastAsia"/>
        </w:rPr>
        <w:t>、</w:t>
      </w:r>
      <w:r>
        <w:rPr>
          <w:rFonts w:hint="eastAsia"/>
        </w:rPr>
        <w:t>608</w:t>
      </w:r>
      <w:r>
        <w:rPr>
          <w:rFonts w:hint="eastAsia"/>
        </w:rPr>
        <w:t>页。</w:t>
      </w:r>
      <w:r>
        <w:rPr>
          <w:rFonts w:ascii="宋体" w:hAnsi="宋体"/>
        </w:rPr>
        <w:t>)</w:t>
      </w:r>
    </w:p>
  </w:footnote>
  <w:footnote w:id="19">
    <w:p w14:paraId="45B3C380" w14:textId="77777777" w:rsidR="002326A0" w:rsidRDefault="002326A0" w:rsidP="002326A0">
      <w:pPr>
        <w:pStyle w:val="aff7"/>
        <w:ind w:firstLine="360"/>
      </w:pPr>
      <w:r>
        <w:footnoteRef/>
      </w:r>
      <w:r>
        <w:t xml:space="preserve"> </w:t>
      </w:r>
      <w:bookmarkStart w:id="16" w:name="_Hlk23276935"/>
      <w:r>
        <w:rPr>
          <w:rFonts w:ascii="宋体" w:hAnsi="宋体"/>
        </w:rPr>
        <w:t>[</w:t>
      </w:r>
      <w:r>
        <w:rPr>
          <w:rFonts w:hint="eastAsia"/>
        </w:rPr>
        <w:t>美</w:t>
      </w:r>
      <w:r>
        <w:rPr>
          <w:rFonts w:ascii="宋体" w:hAnsi="宋体"/>
        </w:rPr>
        <w:t>]</w:t>
      </w:r>
      <w:r>
        <w:rPr>
          <w:rFonts w:hint="eastAsia"/>
        </w:rPr>
        <w:t>兰西·佩尔斯、查理士·</w:t>
      </w:r>
      <w:proofErr w:type="gramStart"/>
      <w:r>
        <w:rPr>
          <w:rFonts w:hint="eastAsia"/>
        </w:rPr>
        <w:t>撒士顿</w:t>
      </w:r>
      <w:proofErr w:type="gramEnd"/>
      <w:r>
        <w:rPr>
          <w:rFonts w:hint="eastAsia"/>
        </w:rPr>
        <w:t>：《科学的灵魂</w:t>
      </w:r>
      <w:r>
        <w:rPr>
          <w:rFonts w:hint="eastAsia"/>
          <w:spacing w:val="-10"/>
        </w:rPr>
        <w:t>—</w:t>
      </w:r>
      <w:r>
        <w:rPr>
          <w:rFonts w:hint="eastAsia"/>
        </w:rPr>
        <w:t>—</w:t>
      </w:r>
      <w:r>
        <w:t>500</w:t>
      </w:r>
      <w:r>
        <w:rPr>
          <w:rFonts w:hint="eastAsia"/>
        </w:rPr>
        <w:t>年科学与信仰、哲学的互动史》，潘柏滔译，南昌：江西人民出版社，</w:t>
      </w:r>
      <w:r>
        <w:rPr>
          <w:rFonts w:hint="eastAsia"/>
        </w:rPr>
        <w:t>2006</w:t>
      </w:r>
      <w:r>
        <w:rPr>
          <w:rFonts w:hint="eastAsia"/>
        </w:rPr>
        <w:t>年，第</w:t>
      </w:r>
      <w:r>
        <w:rPr>
          <w:rFonts w:hint="eastAsia"/>
        </w:rPr>
        <w:t>66</w:t>
      </w:r>
      <w:r>
        <w:rPr>
          <w:rFonts w:hint="eastAsia"/>
        </w:rPr>
        <w:t>页。</w:t>
      </w:r>
      <w:bookmarkEnd w:id="16"/>
    </w:p>
  </w:footnote>
  <w:footnote w:id="20">
    <w:p w14:paraId="1C5FDE98"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库恩：《哥白尼革命：西方思想发展中的行星天文学》，</w:t>
      </w:r>
      <w:r>
        <w:t>吴国盛、</w:t>
      </w:r>
      <w:sdt>
        <w:sdtPr>
          <w:alias w:val="领导人姓名检查"/>
          <w:id w:val="1123021"/>
        </w:sdtPr>
        <w:sdtContent>
          <w:bookmarkStart w:id="17" w:name="bkPolitics1123021"/>
          <w:r>
            <w:rPr>
              <w:rFonts w:hint="eastAsia"/>
            </w:rPr>
            <w:t>张东</w:t>
          </w:r>
          <w:bookmarkEnd w:id="17"/>
        </w:sdtContent>
      </w:sdt>
      <w:r>
        <w:t>林、李立译</w:t>
      </w:r>
      <w:r>
        <w:rPr>
          <w:rFonts w:hint="eastAsia"/>
        </w:rPr>
        <w:t>，北京：北京大学出版社，</w:t>
      </w:r>
      <w:r>
        <w:t>2003</w:t>
      </w:r>
      <w:r>
        <w:rPr>
          <w:rFonts w:hint="eastAsia"/>
        </w:rPr>
        <w:t>年，第</w:t>
      </w:r>
      <w:r>
        <w:rPr>
          <w:rFonts w:hint="eastAsia"/>
        </w:rPr>
        <w:t>129</w:t>
      </w:r>
      <w:r>
        <w:rPr>
          <w:rFonts w:hint="eastAsia"/>
        </w:rPr>
        <w:t>页。</w:t>
      </w:r>
    </w:p>
  </w:footnote>
  <w:footnote w:id="21">
    <w:p w14:paraId="24EB1F93"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兰西·佩尔斯、查理士·</w:t>
      </w:r>
      <w:proofErr w:type="gramStart"/>
      <w:r>
        <w:rPr>
          <w:rFonts w:hint="eastAsia"/>
        </w:rPr>
        <w:t>撒士顿</w:t>
      </w:r>
      <w:proofErr w:type="gramEnd"/>
      <w:r>
        <w:rPr>
          <w:rFonts w:hint="eastAsia"/>
        </w:rPr>
        <w:t>：《科学的灵魂</w:t>
      </w:r>
      <w:r>
        <w:rPr>
          <w:rFonts w:hint="eastAsia"/>
          <w:spacing w:val="-10"/>
        </w:rPr>
        <w:t>—</w:t>
      </w:r>
      <w:r>
        <w:rPr>
          <w:rFonts w:hint="eastAsia"/>
        </w:rPr>
        <w:t>—</w:t>
      </w:r>
      <w:r>
        <w:t>500</w:t>
      </w:r>
      <w:r>
        <w:rPr>
          <w:rFonts w:hint="eastAsia"/>
        </w:rPr>
        <w:t>年科学与信仰、哲学的互动史》，潘柏滔译，南昌：江西人民出版社，</w:t>
      </w:r>
      <w:r>
        <w:rPr>
          <w:rFonts w:hint="eastAsia"/>
        </w:rPr>
        <w:t>2006</w:t>
      </w:r>
      <w:r>
        <w:rPr>
          <w:rFonts w:hint="eastAsia"/>
        </w:rPr>
        <w:t>年，第</w:t>
      </w:r>
      <w:r>
        <w:rPr>
          <w:rFonts w:hint="eastAsia"/>
        </w:rPr>
        <w:t>65-66</w:t>
      </w:r>
      <w:r>
        <w:rPr>
          <w:rFonts w:hint="eastAsia"/>
        </w:rPr>
        <w:t>页。</w:t>
      </w:r>
    </w:p>
  </w:footnote>
  <w:footnote w:id="22">
    <w:p w14:paraId="6B270046" w14:textId="77777777" w:rsidR="002326A0" w:rsidRDefault="002326A0" w:rsidP="002326A0">
      <w:pPr>
        <w:pStyle w:val="aff7"/>
        <w:ind w:firstLine="360"/>
      </w:pPr>
      <w:r>
        <w:footnoteRef/>
      </w:r>
      <w:r>
        <w:t xml:space="preserve"> </w:t>
      </w:r>
      <w:r>
        <w:rPr>
          <w:rFonts w:ascii="宋体" w:hAnsi="宋体"/>
        </w:rPr>
        <w:t>[</w:t>
      </w:r>
      <w:r>
        <w:rPr>
          <w:rFonts w:hint="eastAsia"/>
        </w:rPr>
        <w:t>波</w:t>
      </w:r>
      <w:r>
        <w:rPr>
          <w:rFonts w:ascii="宋体" w:hAnsi="宋体"/>
        </w:rPr>
        <w:t>]</w:t>
      </w:r>
      <w:r>
        <w:rPr>
          <w:rFonts w:hint="eastAsia"/>
        </w:rPr>
        <w:t>哥白尼：《天球运行论》，</w:t>
      </w:r>
      <w:proofErr w:type="gramStart"/>
      <w:r>
        <w:rPr>
          <w:rFonts w:hint="eastAsia"/>
        </w:rPr>
        <w:t>张卜天译</w:t>
      </w:r>
      <w:proofErr w:type="gramEnd"/>
      <w:r>
        <w:rPr>
          <w:rFonts w:hint="eastAsia"/>
        </w:rPr>
        <w:t>，北京：商务印书馆，</w:t>
      </w:r>
      <w:r>
        <w:rPr>
          <w:rFonts w:hint="eastAsia"/>
        </w:rPr>
        <w:t>2016</w:t>
      </w:r>
      <w:r>
        <w:rPr>
          <w:rFonts w:hint="eastAsia"/>
        </w:rPr>
        <w:t>年，第</w:t>
      </w:r>
      <w:r>
        <w:rPr>
          <w:rFonts w:hint="eastAsia"/>
        </w:rPr>
        <w:t>36</w:t>
      </w:r>
      <w:r>
        <w:rPr>
          <w:rFonts w:hint="eastAsia"/>
        </w:rPr>
        <w:t>页。</w:t>
      </w:r>
    </w:p>
  </w:footnote>
  <w:footnote w:id="23">
    <w:p w14:paraId="52426E45"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t>I</w:t>
      </w:r>
      <w:r>
        <w:rPr>
          <w:rFonts w:ascii="宋体" w:hAnsi="宋体" w:hint="eastAsia"/>
        </w:rPr>
        <w:t xml:space="preserve">. </w:t>
      </w:r>
      <w:r>
        <w:rPr>
          <w:rFonts w:hint="eastAsia"/>
        </w:rPr>
        <w:t>B</w:t>
      </w:r>
      <w:r>
        <w:t xml:space="preserve">. </w:t>
      </w:r>
      <w:r>
        <w:rPr>
          <w:rFonts w:hint="eastAsia"/>
        </w:rPr>
        <w:t>科恩：《新物理学的诞生》，张卜天译，北京：商务印书馆，</w:t>
      </w:r>
      <w:r>
        <w:rPr>
          <w:rFonts w:hint="eastAsia"/>
        </w:rPr>
        <w:t>2016</w:t>
      </w:r>
      <w:r>
        <w:rPr>
          <w:rFonts w:hint="eastAsia"/>
        </w:rPr>
        <w:t>年，第</w:t>
      </w:r>
      <w:r>
        <w:rPr>
          <w:rFonts w:hint="eastAsia"/>
        </w:rPr>
        <w:t>39</w:t>
      </w:r>
      <w:r>
        <w:rPr>
          <w:rFonts w:hint="eastAsia"/>
        </w:rPr>
        <w:t>页图</w:t>
      </w:r>
      <w:r>
        <w:rPr>
          <w:rFonts w:hint="eastAsia"/>
        </w:rPr>
        <w:t>11</w:t>
      </w:r>
      <w:r>
        <w:rPr>
          <w:rFonts w:hint="eastAsia"/>
        </w:rPr>
        <w:t>。标题为笔者所加。</w:t>
      </w:r>
    </w:p>
  </w:footnote>
  <w:footnote w:id="24">
    <w:p w14:paraId="598D3C2F" w14:textId="77777777" w:rsidR="002326A0" w:rsidRDefault="002326A0" w:rsidP="002326A0">
      <w:pPr>
        <w:pStyle w:val="aff7"/>
        <w:ind w:firstLine="360"/>
        <w:rPr>
          <w:spacing w:val="-5"/>
        </w:rPr>
      </w:pPr>
      <w:r>
        <w:rPr>
          <w:spacing w:val="-5"/>
        </w:rPr>
        <w:footnoteRef/>
      </w:r>
      <w:r>
        <w:rPr>
          <w:spacing w:val="-5"/>
        </w:rPr>
        <w:t xml:space="preserve"> </w:t>
      </w:r>
      <w:r>
        <w:rPr>
          <w:rFonts w:ascii="宋体" w:hAnsi="宋体"/>
          <w:spacing w:val="-5"/>
        </w:rPr>
        <w:t>[</w:t>
      </w:r>
      <w:r>
        <w:rPr>
          <w:rFonts w:hint="eastAsia"/>
          <w:spacing w:val="-5"/>
        </w:rPr>
        <w:t>波</w:t>
      </w:r>
      <w:r>
        <w:rPr>
          <w:rFonts w:ascii="宋体" w:hAnsi="宋体"/>
          <w:spacing w:val="-5"/>
        </w:rPr>
        <w:t>]</w:t>
      </w:r>
      <w:r>
        <w:rPr>
          <w:rFonts w:hint="eastAsia"/>
          <w:spacing w:val="-5"/>
        </w:rPr>
        <w:t>哥白尼：《天球运行论》，</w:t>
      </w:r>
      <w:proofErr w:type="gramStart"/>
      <w:r>
        <w:rPr>
          <w:rFonts w:hint="eastAsia"/>
          <w:spacing w:val="-5"/>
        </w:rPr>
        <w:t>张卜天译</w:t>
      </w:r>
      <w:proofErr w:type="gramEnd"/>
      <w:r>
        <w:rPr>
          <w:rFonts w:hint="eastAsia"/>
          <w:spacing w:val="-5"/>
        </w:rPr>
        <w:t>，北京：商务印书馆，</w:t>
      </w:r>
      <w:r>
        <w:rPr>
          <w:rFonts w:hint="eastAsia"/>
          <w:spacing w:val="-5"/>
        </w:rPr>
        <w:t>201</w:t>
      </w:r>
      <w:r>
        <w:rPr>
          <w:spacing w:val="-5"/>
        </w:rPr>
        <w:t>6</w:t>
      </w:r>
      <w:r>
        <w:rPr>
          <w:rFonts w:hint="eastAsia"/>
          <w:spacing w:val="-5"/>
        </w:rPr>
        <w:t>年，第</w:t>
      </w:r>
      <w:r>
        <w:rPr>
          <w:rFonts w:hint="eastAsia"/>
          <w:spacing w:val="-5"/>
        </w:rPr>
        <w:t>xxxii-xxxiii</w:t>
      </w:r>
      <w:r>
        <w:rPr>
          <w:rFonts w:hint="eastAsia"/>
          <w:spacing w:val="-5"/>
        </w:rPr>
        <w:t>页。</w:t>
      </w:r>
    </w:p>
  </w:footnote>
  <w:footnote w:id="25">
    <w:p w14:paraId="1A4ABF3A"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埃德温·阿瑟·伯特：《近代物理科学的形而上学基础》，</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39</w:t>
      </w:r>
      <w:r>
        <w:rPr>
          <w:rFonts w:hint="eastAsia"/>
        </w:rPr>
        <w:t>页。</w:t>
      </w:r>
    </w:p>
  </w:footnote>
  <w:footnote w:id="26">
    <w:p w14:paraId="4096D9FB" w14:textId="77777777" w:rsidR="002326A0" w:rsidRDefault="002326A0" w:rsidP="002326A0">
      <w:pPr>
        <w:pStyle w:val="aff7"/>
        <w:ind w:firstLine="360"/>
      </w:pPr>
      <w:r>
        <w:footnoteRef/>
      </w:r>
      <w:r>
        <w:t xml:space="preserve"> </w:t>
      </w:r>
      <w:r>
        <w:rPr>
          <w:rFonts w:ascii="宋体" w:hAnsi="宋体"/>
        </w:rPr>
        <w:t>[</w:t>
      </w:r>
      <w:r>
        <w:rPr>
          <w:rFonts w:hint="eastAsia"/>
        </w:rPr>
        <w:t>波</w:t>
      </w:r>
      <w:r>
        <w:rPr>
          <w:rFonts w:ascii="宋体" w:hAnsi="宋体"/>
        </w:rPr>
        <w:t>]</w:t>
      </w:r>
      <w:r>
        <w:rPr>
          <w:rFonts w:hint="eastAsia"/>
        </w:rPr>
        <w:t>哥白尼：《天球运行论》，</w:t>
      </w:r>
      <w:proofErr w:type="gramStart"/>
      <w:r>
        <w:rPr>
          <w:rFonts w:hint="eastAsia"/>
        </w:rPr>
        <w:t>张卜天译</w:t>
      </w:r>
      <w:proofErr w:type="gramEnd"/>
      <w:r>
        <w:rPr>
          <w:rFonts w:hint="eastAsia"/>
        </w:rPr>
        <w:t>，北京：商务印书馆，</w:t>
      </w:r>
      <w:r>
        <w:rPr>
          <w:rFonts w:hint="eastAsia"/>
        </w:rPr>
        <w:t>201</w:t>
      </w:r>
      <w:r>
        <w:t>6</w:t>
      </w:r>
      <w:r>
        <w:rPr>
          <w:rFonts w:hint="eastAsia"/>
        </w:rPr>
        <w:t>年，第</w:t>
      </w:r>
      <w:r>
        <w:rPr>
          <w:rFonts w:hint="eastAsia"/>
        </w:rPr>
        <w:t>5</w:t>
      </w:r>
      <w:r>
        <w:rPr>
          <w:rFonts w:hint="eastAsia"/>
        </w:rPr>
        <w:t>页。</w:t>
      </w:r>
    </w:p>
  </w:footnote>
  <w:footnote w:id="27">
    <w:p w14:paraId="763537B7" w14:textId="77777777" w:rsidR="002326A0" w:rsidRDefault="002326A0" w:rsidP="002326A0">
      <w:pPr>
        <w:pStyle w:val="aff7"/>
        <w:ind w:firstLine="360"/>
      </w:pPr>
      <w:r>
        <w:footnoteRef/>
      </w:r>
      <w:r>
        <w:rPr>
          <w:rFonts w:hint="eastAsia"/>
        </w:rPr>
        <w:t xml:space="preserve"> </w:t>
      </w:r>
      <w:r>
        <w:rPr>
          <w:rFonts w:hint="eastAsia"/>
        </w:rPr>
        <w:t>可称为</w:t>
      </w:r>
      <w:r>
        <w:t>周日运动，</w:t>
      </w:r>
      <w:r>
        <w:rPr>
          <w:rFonts w:hint="eastAsia"/>
        </w:rPr>
        <w:t>亦为周日视运动，</w:t>
      </w:r>
      <w:r>
        <w:t>是描述地球上的观测者每天观测到天空上的天体明显的视</w:t>
      </w:r>
      <w:r>
        <w:rPr>
          <w:rFonts w:hint="eastAsia"/>
        </w:rPr>
        <w:t>运</w:t>
      </w:r>
      <w:r>
        <w:t>动状态。</w:t>
      </w:r>
      <w:r>
        <w:rPr>
          <w:rFonts w:hint="eastAsia"/>
        </w:rPr>
        <w:t>这是地球绕轴自转使然，使得所有天体都绕着这个轴</w:t>
      </w:r>
      <w:r>
        <w:rPr>
          <w:rFonts w:ascii="宋体" w:hAnsi="宋体" w:hint="eastAsia"/>
        </w:rPr>
        <w:t>(</w:t>
      </w:r>
      <w:r>
        <w:rPr>
          <w:rFonts w:hint="eastAsia"/>
        </w:rPr>
        <w:t>从观测者眼中即绕着北极星</w:t>
      </w:r>
      <w:r>
        <w:rPr>
          <w:rFonts w:ascii="宋体" w:hAnsi="宋体"/>
        </w:rPr>
        <w:t>)</w:t>
      </w:r>
      <w:r>
        <w:rPr>
          <w:rFonts w:hint="eastAsia"/>
        </w:rPr>
        <w:t>做圆周运动，这个圆圈称周日圈</w:t>
      </w:r>
      <w:r>
        <w:t>。日、月的东升西落就是周日运动的体现。</w:t>
      </w:r>
    </w:p>
  </w:footnote>
  <w:footnote w:id="28">
    <w:p w14:paraId="72A756E5" w14:textId="77777777" w:rsidR="002326A0" w:rsidRDefault="002326A0" w:rsidP="002326A0">
      <w:pPr>
        <w:pStyle w:val="aff7"/>
        <w:ind w:firstLine="360"/>
      </w:pPr>
      <w:r>
        <w:footnoteRef/>
      </w:r>
      <w:r>
        <w:t xml:space="preserve"> </w:t>
      </w:r>
      <w:r>
        <w:rPr>
          <w:rFonts w:ascii="宋体" w:hAnsi="宋体"/>
        </w:rPr>
        <w:t>[</w:t>
      </w:r>
      <w:r>
        <w:rPr>
          <w:rFonts w:hint="eastAsia"/>
        </w:rPr>
        <w:t>波</w:t>
      </w:r>
      <w:r>
        <w:rPr>
          <w:rFonts w:ascii="宋体" w:hAnsi="宋体"/>
        </w:rPr>
        <w:t>]</w:t>
      </w:r>
      <w:r>
        <w:rPr>
          <w:rFonts w:hint="eastAsia"/>
        </w:rPr>
        <w:t>哥白尼：《天球运行论》，</w:t>
      </w:r>
      <w:proofErr w:type="gramStart"/>
      <w:r>
        <w:rPr>
          <w:rFonts w:hint="eastAsia"/>
        </w:rPr>
        <w:t>张卜天译</w:t>
      </w:r>
      <w:proofErr w:type="gramEnd"/>
      <w:r>
        <w:rPr>
          <w:rFonts w:hint="eastAsia"/>
        </w:rPr>
        <w:t>，北京：商务印书馆，</w:t>
      </w:r>
      <w:r>
        <w:rPr>
          <w:rFonts w:hint="eastAsia"/>
        </w:rPr>
        <w:t>201</w:t>
      </w:r>
      <w:r>
        <w:t>6</w:t>
      </w:r>
      <w:r>
        <w:rPr>
          <w:rFonts w:hint="eastAsia"/>
        </w:rPr>
        <w:t>年，第</w:t>
      </w:r>
      <w:r>
        <w:rPr>
          <w:rFonts w:hint="eastAsia"/>
        </w:rPr>
        <w:t>16</w:t>
      </w:r>
      <w:r>
        <w:t>-17</w:t>
      </w:r>
      <w:r>
        <w:rPr>
          <w:rFonts w:hint="eastAsia"/>
        </w:rPr>
        <w:t>页。</w:t>
      </w:r>
    </w:p>
  </w:footnote>
  <w:footnote w:id="29">
    <w:p w14:paraId="18BD934B" w14:textId="77777777" w:rsidR="002326A0" w:rsidRDefault="002326A0" w:rsidP="002326A0">
      <w:pPr>
        <w:pStyle w:val="aff7"/>
        <w:ind w:firstLine="360"/>
      </w:pPr>
      <w:r>
        <w:footnoteRef/>
      </w:r>
      <w:r>
        <w:t xml:space="preserve"> </w:t>
      </w:r>
      <w:r>
        <w:rPr>
          <w:rFonts w:hint="eastAsia"/>
        </w:rPr>
        <w:t>原</w:t>
      </w:r>
      <w:r>
        <w:t>文</w:t>
      </w:r>
      <w:r>
        <w:rPr>
          <w:rFonts w:hint="eastAsia"/>
        </w:rPr>
        <w:t>就</w:t>
      </w:r>
      <w:r>
        <w:t>是</w:t>
      </w:r>
      <w:r>
        <w:rPr>
          <w:rFonts w:hint="eastAsia"/>
        </w:rPr>
        <w:t>“日静</w:t>
      </w:r>
      <w:r>
        <w:t>说</w:t>
      </w:r>
      <w:r>
        <w:rPr>
          <w:rFonts w:hint="eastAsia"/>
        </w:rPr>
        <w:t>”。至于“日静说”，我国有学者指出：“然而，库恩深刻地指出，日心说仅仅是在理论层面上具备这种简单和谐的美感。由于哥白尼和托勒密一样执意认为天体在圆球上做匀速运动，如果仍要‘拯救现象’，让日心说体系与实际观测相吻合，那么他也不可避免要引入一大套圆球，而且还要假设太阳不在宇宙正中，而是偏于一侧</w:t>
      </w:r>
      <w:r>
        <w:rPr>
          <w:rFonts w:ascii="宋体" w:hAnsi="宋体" w:hint="eastAsia"/>
        </w:rPr>
        <w:t>(</w:t>
      </w:r>
      <w:r>
        <w:rPr>
          <w:rFonts w:hint="eastAsia"/>
        </w:rPr>
        <w:t>因此他的‘日心说’严格说来其实是‘日静说’</w:t>
      </w:r>
      <w:r>
        <w:rPr>
          <w:rFonts w:ascii="宋体" w:hAnsi="宋体"/>
        </w:rPr>
        <w:t>)</w:t>
      </w:r>
      <w:r>
        <w:rPr>
          <w:rFonts w:hint="eastAsia"/>
        </w:rPr>
        <w:t>。”</w:t>
      </w:r>
      <w:r>
        <w:rPr>
          <w:rFonts w:ascii="宋体" w:hAnsi="宋体" w:hint="eastAsia"/>
        </w:rPr>
        <w:t>(</w:t>
      </w:r>
      <w:r>
        <w:t>参见</w:t>
      </w:r>
      <w:r>
        <w:rPr>
          <w:rFonts w:hint="eastAsia"/>
        </w:rPr>
        <w:t>刘</w:t>
      </w:r>
      <w:proofErr w:type="gramStart"/>
      <w:r>
        <w:rPr>
          <w:rFonts w:hint="eastAsia"/>
        </w:rPr>
        <w:t>夙</w:t>
      </w:r>
      <w:proofErr w:type="gramEnd"/>
      <w:r>
        <w:rPr>
          <w:rFonts w:hint="eastAsia"/>
        </w:rPr>
        <w:t>：《万年的竞争：新著世界科学技术文化简史》，北京：科学出版社，</w:t>
      </w:r>
      <w:r>
        <w:rPr>
          <w:rFonts w:hint="eastAsia"/>
        </w:rPr>
        <w:t>2017</w:t>
      </w:r>
      <w:r>
        <w:rPr>
          <w:rFonts w:hint="eastAsia"/>
        </w:rPr>
        <w:t>年</w:t>
      </w:r>
      <w:r>
        <w:t>，第</w:t>
      </w:r>
      <w:r>
        <w:rPr>
          <w:rFonts w:hint="eastAsia"/>
        </w:rPr>
        <w:t>4</w:t>
      </w:r>
      <w:r>
        <w:rPr>
          <w:rFonts w:hint="eastAsia"/>
        </w:rPr>
        <w:t>页</w:t>
      </w:r>
      <w:r>
        <w:t>。</w:t>
      </w:r>
      <w:r>
        <w:rPr>
          <w:rFonts w:ascii="宋体" w:hAnsi="宋体"/>
        </w:rPr>
        <w:t>)</w:t>
      </w:r>
    </w:p>
  </w:footnote>
  <w:footnote w:id="30">
    <w:p w14:paraId="3BC860B7"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约翰·亨利：《科学革命与现代科学的起源》</w:t>
      </w:r>
      <w:r>
        <w:rPr>
          <w:rFonts w:ascii="宋体" w:hAnsi="宋体"/>
        </w:rPr>
        <w:t>(</w:t>
      </w:r>
      <w:r>
        <w:rPr>
          <w:rFonts w:hint="eastAsia"/>
        </w:rPr>
        <w:t>第</w:t>
      </w:r>
      <w:r>
        <w:t>3</w:t>
      </w:r>
      <w:r>
        <w:rPr>
          <w:rFonts w:hint="eastAsia"/>
        </w:rPr>
        <w:t>版</w:t>
      </w:r>
      <w:r>
        <w:rPr>
          <w:rFonts w:ascii="宋体" w:hAnsi="宋体"/>
        </w:rPr>
        <w:t>)</w:t>
      </w:r>
      <w:r>
        <w:rPr>
          <w:rFonts w:hint="eastAsia"/>
        </w:rPr>
        <w:t>，</w:t>
      </w:r>
      <w:sdt>
        <w:sdtPr>
          <w:alias w:val="敏感词检查"/>
          <w:id w:val="3150415"/>
        </w:sdtPr>
        <w:sdtContent>
          <w:bookmarkStart w:id="23" w:name="bkPolitics3150415"/>
          <w:r>
            <w:rPr>
              <w:rFonts w:hint="eastAsia"/>
            </w:rPr>
            <w:t>杨俊杰</w:t>
          </w:r>
          <w:bookmarkEnd w:id="23"/>
        </w:sdtContent>
      </w:sdt>
      <w:r>
        <w:rPr>
          <w:rFonts w:hint="eastAsia"/>
        </w:rPr>
        <w:t>译，北京：北京大学出版社，</w:t>
      </w:r>
      <w:r>
        <w:rPr>
          <w:rFonts w:hint="eastAsia"/>
        </w:rPr>
        <w:t>2013</w:t>
      </w:r>
      <w:r>
        <w:rPr>
          <w:rFonts w:hint="eastAsia"/>
        </w:rPr>
        <w:t>年，第</w:t>
      </w:r>
      <w:r>
        <w:rPr>
          <w:rFonts w:hint="eastAsia"/>
        </w:rPr>
        <w:t>37-38</w:t>
      </w:r>
      <w:r>
        <w:rPr>
          <w:rFonts w:hint="eastAsia"/>
        </w:rPr>
        <w:t>页。</w:t>
      </w:r>
    </w:p>
  </w:footnote>
  <w:footnote w:id="31">
    <w:p w14:paraId="1133165D"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约翰·亨利：《科学革命与现代科学的起源》</w:t>
      </w:r>
      <w:r>
        <w:rPr>
          <w:rFonts w:ascii="宋体" w:hAnsi="宋体"/>
        </w:rPr>
        <w:t>(</w:t>
      </w:r>
      <w:r>
        <w:rPr>
          <w:rFonts w:hint="eastAsia"/>
        </w:rPr>
        <w:t>第</w:t>
      </w:r>
      <w:r>
        <w:t>3</w:t>
      </w:r>
      <w:r>
        <w:rPr>
          <w:rFonts w:hint="eastAsia"/>
        </w:rPr>
        <w:t>版</w:t>
      </w:r>
      <w:r>
        <w:rPr>
          <w:rFonts w:ascii="宋体" w:hAnsi="宋体"/>
        </w:rPr>
        <w:t>)</w:t>
      </w:r>
      <w:r>
        <w:rPr>
          <w:rFonts w:hint="eastAsia"/>
        </w:rPr>
        <w:t>，</w:t>
      </w:r>
      <w:sdt>
        <w:sdtPr>
          <w:alias w:val="敏感词检查"/>
          <w:id w:val="2170820"/>
        </w:sdtPr>
        <w:sdtContent>
          <w:bookmarkStart w:id="24" w:name="bkPolitics2170820"/>
          <w:r>
            <w:rPr>
              <w:rFonts w:hint="eastAsia"/>
            </w:rPr>
            <w:t>杨俊杰</w:t>
          </w:r>
          <w:bookmarkEnd w:id="24"/>
        </w:sdtContent>
      </w:sdt>
      <w:r>
        <w:rPr>
          <w:rFonts w:hint="eastAsia"/>
        </w:rPr>
        <w:t>译，北京：北京大学出版社，</w:t>
      </w:r>
      <w:r>
        <w:rPr>
          <w:rFonts w:hint="eastAsia"/>
        </w:rPr>
        <w:t>2013</w:t>
      </w:r>
      <w:r>
        <w:rPr>
          <w:rFonts w:hint="eastAsia"/>
        </w:rPr>
        <w:t>年，第</w:t>
      </w:r>
      <w:r>
        <w:rPr>
          <w:rFonts w:hint="eastAsia"/>
        </w:rPr>
        <w:t>38</w:t>
      </w:r>
      <w:r>
        <w:rPr>
          <w:rFonts w:hint="eastAsia"/>
        </w:rPr>
        <w:t>页。</w:t>
      </w:r>
    </w:p>
  </w:footnote>
  <w:footnote w:id="32">
    <w:p w14:paraId="6FEDA501" w14:textId="77777777" w:rsidR="002326A0" w:rsidRDefault="002326A0" w:rsidP="002326A0">
      <w:pPr>
        <w:pStyle w:val="aff7"/>
        <w:ind w:firstLine="360"/>
      </w:pPr>
      <w:r>
        <w:footnoteRef/>
      </w:r>
      <w:r>
        <w:t xml:space="preserve"> </w:t>
      </w:r>
      <w:r>
        <w:rPr>
          <w:rFonts w:ascii="宋体" w:hAnsi="宋体"/>
        </w:rPr>
        <w:t>[</w:t>
      </w:r>
      <w:r>
        <w:rPr>
          <w:rFonts w:hint="eastAsia"/>
        </w:rPr>
        <w:t>意</w:t>
      </w:r>
      <w:r>
        <w:rPr>
          <w:rFonts w:ascii="宋体" w:hAnsi="宋体"/>
        </w:rPr>
        <w:t>]</w:t>
      </w:r>
      <w:r>
        <w:rPr>
          <w:rFonts w:hint="eastAsia"/>
        </w:rPr>
        <w:t>伽利略：《关于托勒密和哥白尼两大世界体系的对话》，周煦良等译，北京：北京大学出版社，</w:t>
      </w:r>
      <w:r>
        <w:rPr>
          <w:rFonts w:hint="eastAsia"/>
        </w:rPr>
        <w:t>2006</w:t>
      </w:r>
      <w:r>
        <w:rPr>
          <w:rFonts w:hint="eastAsia"/>
        </w:rPr>
        <w:t>年，第</w:t>
      </w:r>
      <w:r>
        <w:rPr>
          <w:rFonts w:hint="eastAsia"/>
        </w:rPr>
        <w:t>177</w:t>
      </w:r>
      <w:r>
        <w:rPr>
          <w:rFonts w:hint="eastAsia"/>
        </w:rPr>
        <w:t>页。</w:t>
      </w:r>
    </w:p>
  </w:footnote>
  <w:footnote w:id="33">
    <w:p w14:paraId="0AE0128D" w14:textId="77777777" w:rsidR="002326A0" w:rsidRDefault="002326A0" w:rsidP="002326A0">
      <w:pPr>
        <w:pStyle w:val="aff7"/>
        <w:ind w:firstLine="360"/>
      </w:pPr>
      <w:r>
        <w:footnoteRef/>
      </w:r>
      <w:r>
        <w:t xml:space="preserve"> </w:t>
      </w:r>
      <w:r>
        <w:rPr>
          <w:rFonts w:hint="eastAsia"/>
        </w:rPr>
        <w:t>需要指明的一点是，尽管在哥白尼的体系中大小轮子的数量减少了，并且没有借助本轮就对行星运动做出定性解释，对于只考虑行星定性运动的天文学家来说，哥白尼体系肯定经济得多，但是，在</w:t>
      </w:r>
      <w:proofErr w:type="gramStart"/>
      <w:r>
        <w:rPr>
          <w:rFonts w:hint="eastAsia"/>
        </w:rPr>
        <w:t>作出</w:t>
      </w:r>
      <w:proofErr w:type="gramEnd"/>
      <w:r>
        <w:rPr>
          <w:rFonts w:hint="eastAsia"/>
        </w:rPr>
        <w:t>定量解释的时候，哥白尼也需要求助于小本轮和偏心圆，在这个意义上，哥白尼体系和托勒密体系的准确度和经济性其实差不多，又显得比托勒密体系更复杂，</w:t>
      </w:r>
      <w:r>
        <w:rPr>
          <w:rFonts w:hint="eastAsia"/>
          <w:spacing w:val="-2"/>
        </w:rPr>
        <w:t>实际上也没有解决问题。所以对哥白尼日心说的“简单性”分析，也应当全面客观。当然，总体而言，哥白尼的“日心说”几何体系要比那一时期托勒密的“地心说”几何体系简单和谐。</w:t>
      </w:r>
    </w:p>
  </w:footnote>
  <w:footnote w:id="34">
    <w:p w14:paraId="51345003"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兰西·佩尔斯、查理士·</w:t>
      </w:r>
      <w:proofErr w:type="gramStart"/>
      <w:r>
        <w:rPr>
          <w:rFonts w:hint="eastAsia"/>
        </w:rPr>
        <w:t>撒士顿</w:t>
      </w:r>
      <w:proofErr w:type="gramEnd"/>
      <w:r>
        <w:rPr>
          <w:rFonts w:hint="eastAsia"/>
        </w:rPr>
        <w:t>：《科学的灵魂</w:t>
      </w:r>
      <w:r>
        <w:rPr>
          <w:rFonts w:hint="eastAsia"/>
          <w:spacing w:val="-10"/>
        </w:rPr>
        <w:t>—</w:t>
      </w:r>
      <w:r>
        <w:rPr>
          <w:rFonts w:hint="eastAsia"/>
        </w:rPr>
        <w:t>—</w:t>
      </w:r>
      <w:r>
        <w:rPr>
          <w:rFonts w:hint="eastAsia"/>
        </w:rPr>
        <w:t>500</w:t>
      </w:r>
      <w:r>
        <w:rPr>
          <w:rFonts w:hint="eastAsia"/>
        </w:rPr>
        <w:t>年科学与信仰、哲学的互动史》，潘柏滔译，南昌：江西人民出版社，</w:t>
      </w:r>
      <w:r>
        <w:rPr>
          <w:rFonts w:hint="eastAsia"/>
        </w:rPr>
        <w:t>2006</w:t>
      </w:r>
      <w:r>
        <w:rPr>
          <w:rFonts w:hint="eastAsia"/>
        </w:rPr>
        <w:t>年，第</w:t>
      </w:r>
      <w:r>
        <w:rPr>
          <w:rFonts w:hint="eastAsia"/>
        </w:rPr>
        <w:t>66</w:t>
      </w:r>
      <w:r>
        <w:rPr>
          <w:rFonts w:hint="eastAsia"/>
        </w:rPr>
        <w:t>页。</w:t>
      </w:r>
    </w:p>
  </w:footnote>
  <w:footnote w:id="35">
    <w:p w14:paraId="5EEE640C"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兰西·佩尔斯、查理士·</w:t>
      </w:r>
      <w:proofErr w:type="gramStart"/>
      <w:r>
        <w:rPr>
          <w:rFonts w:hint="eastAsia"/>
        </w:rPr>
        <w:t>撒士顿</w:t>
      </w:r>
      <w:proofErr w:type="gramEnd"/>
      <w:r>
        <w:rPr>
          <w:rFonts w:hint="eastAsia"/>
        </w:rPr>
        <w:t>：《科学的灵魂</w:t>
      </w:r>
      <w:r>
        <w:rPr>
          <w:rFonts w:hint="eastAsia"/>
          <w:spacing w:val="-10"/>
        </w:rPr>
        <w:t>—</w:t>
      </w:r>
      <w:r>
        <w:rPr>
          <w:rFonts w:hint="eastAsia"/>
        </w:rPr>
        <w:t>—</w:t>
      </w:r>
      <w:r>
        <w:t>500</w:t>
      </w:r>
      <w:r>
        <w:rPr>
          <w:rFonts w:hint="eastAsia"/>
        </w:rPr>
        <w:t>年科学与信仰、哲学的互动史》，潘柏滔译，南昌：江西人民出版社，</w:t>
      </w:r>
      <w:r>
        <w:rPr>
          <w:rFonts w:hint="eastAsia"/>
        </w:rPr>
        <w:t>2006</w:t>
      </w:r>
      <w:r>
        <w:rPr>
          <w:rFonts w:hint="eastAsia"/>
        </w:rPr>
        <w:t>年，第</w:t>
      </w:r>
      <w:r>
        <w:rPr>
          <w:rFonts w:hint="eastAsia"/>
        </w:rPr>
        <w:t>67</w:t>
      </w:r>
      <w:r>
        <w:rPr>
          <w:rFonts w:hint="eastAsia"/>
        </w:rPr>
        <w:t>页。</w:t>
      </w:r>
    </w:p>
  </w:footnote>
  <w:footnote w:id="36">
    <w:p w14:paraId="7A80FBD8" w14:textId="77777777" w:rsidR="002326A0" w:rsidRDefault="002326A0" w:rsidP="002326A0">
      <w:pPr>
        <w:pStyle w:val="aff7"/>
        <w:ind w:firstLine="360"/>
      </w:pPr>
      <w:r>
        <w:footnoteRef/>
      </w:r>
      <w:r>
        <w:t xml:space="preserve"> </w:t>
      </w:r>
      <w:r>
        <w:rPr>
          <w:rFonts w:ascii="宋体" w:hAnsi="宋体"/>
          <w:bCs/>
          <w:szCs w:val="21"/>
        </w:rPr>
        <w:t>[</w:t>
      </w:r>
      <w:r>
        <w:rPr>
          <w:rFonts w:hint="eastAsia"/>
        </w:rPr>
        <w:t>美</w:t>
      </w:r>
      <w:r>
        <w:rPr>
          <w:rFonts w:ascii="宋体" w:hAnsi="宋体"/>
        </w:rPr>
        <w:t>]</w:t>
      </w:r>
      <w:r>
        <w:rPr>
          <w:rFonts w:hint="eastAsia"/>
        </w:rPr>
        <w:t>库恩：《哥白尼革命：西方思想发展中的行星天文学》，吴国盛、</w:t>
      </w:r>
      <w:sdt>
        <w:sdtPr>
          <w:alias w:val="领导人姓名检查"/>
          <w:id w:val="2100100"/>
        </w:sdtPr>
        <w:sdtContent>
          <w:bookmarkStart w:id="25" w:name="bkPolitics2100100"/>
          <w:r>
            <w:rPr>
              <w:rFonts w:hint="eastAsia"/>
            </w:rPr>
            <w:t>张东</w:t>
          </w:r>
          <w:bookmarkEnd w:id="25"/>
        </w:sdtContent>
      </w:sdt>
      <w:r>
        <w:t>林、李立译</w:t>
      </w:r>
      <w:r>
        <w:rPr>
          <w:rFonts w:hint="eastAsia"/>
        </w:rPr>
        <w:t>，北京：北京大学出版社，</w:t>
      </w:r>
      <w:r>
        <w:t>2003</w:t>
      </w:r>
      <w:r>
        <w:rPr>
          <w:rFonts w:hint="eastAsia"/>
        </w:rPr>
        <w:t>年，第</w:t>
      </w:r>
      <w:r>
        <w:t>130</w:t>
      </w:r>
      <w:r>
        <w:rPr>
          <w:rFonts w:hint="eastAsia"/>
        </w:rPr>
        <w:t>页。</w:t>
      </w:r>
    </w:p>
  </w:footnote>
  <w:footnote w:id="37">
    <w:p w14:paraId="414A855B" w14:textId="77777777" w:rsidR="002326A0" w:rsidRDefault="002326A0" w:rsidP="002326A0">
      <w:pPr>
        <w:pStyle w:val="aff7"/>
        <w:ind w:firstLine="360"/>
      </w:pPr>
      <w:r>
        <w:footnoteRef/>
      </w:r>
      <w:r>
        <w:t xml:space="preserve"> </w:t>
      </w:r>
      <w:r>
        <w:rPr>
          <w:rFonts w:hint="eastAsia"/>
        </w:rPr>
        <w:t>吴以义：《从哥白尼到牛顿：日心学说的确立》，上海：上海人民出版社，</w:t>
      </w:r>
      <w:r>
        <w:rPr>
          <w:rFonts w:hint="eastAsia"/>
        </w:rPr>
        <w:t>2013</w:t>
      </w:r>
      <w:r>
        <w:rPr>
          <w:rFonts w:hint="eastAsia"/>
        </w:rPr>
        <w:t>年，第</w:t>
      </w:r>
      <w:r>
        <w:rPr>
          <w:rFonts w:hint="eastAsia"/>
        </w:rPr>
        <w:t>4</w:t>
      </w:r>
      <w:r>
        <w:rPr>
          <w:rFonts w:hint="eastAsia"/>
        </w:rPr>
        <w:t>页。</w:t>
      </w:r>
    </w:p>
  </w:footnote>
  <w:footnote w:id="38">
    <w:p w14:paraId="62EABF82" w14:textId="77777777" w:rsidR="002326A0" w:rsidRDefault="002326A0" w:rsidP="002326A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73. </w:t>
      </w:r>
    </w:p>
  </w:footnote>
  <w:footnote w:id="39">
    <w:p w14:paraId="62C1DB0E" w14:textId="77777777" w:rsidR="002326A0" w:rsidRDefault="002326A0" w:rsidP="002326A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73. </w:t>
      </w:r>
    </w:p>
  </w:footnote>
  <w:footnote w:id="40">
    <w:p w14:paraId="41FD9974"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w:t>
      </w:r>
      <w:r>
        <w:rPr>
          <w:rFonts w:ascii="宋体" w:hAnsi="宋体" w:hint="eastAsia"/>
          <w:spacing w:val="2"/>
        </w:rPr>
        <w:t>理查德·德威特：《世界观：现代人必须要懂的科学哲学和科学史》(原书第</w:t>
      </w:r>
      <w:r>
        <w:rPr>
          <w:spacing w:val="2"/>
        </w:rPr>
        <w:t>3</w:t>
      </w:r>
      <w:r>
        <w:rPr>
          <w:rFonts w:ascii="宋体" w:hAnsi="宋体" w:hint="eastAsia"/>
          <w:spacing w:val="2"/>
        </w:rPr>
        <w:t>版)，</w:t>
      </w:r>
      <w:r>
        <w:rPr>
          <w:rFonts w:ascii="宋体" w:hAnsi="宋体" w:hint="eastAsia"/>
        </w:rPr>
        <w:t>孙天译，北京：机械工业出版社，</w:t>
      </w:r>
      <w:r>
        <w:rPr>
          <w:rFonts w:hint="eastAsia"/>
        </w:rPr>
        <w:t>2020</w:t>
      </w:r>
      <w:r>
        <w:rPr>
          <w:rFonts w:ascii="宋体" w:hAnsi="宋体" w:hint="eastAsia"/>
        </w:rPr>
        <w:t>年，第</w:t>
      </w:r>
      <w:r>
        <w:t>173</w:t>
      </w:r>
      <w:r>
        <w:rPr>
          <w:rFonts w:ascii="宋体" w:hAnsi="宋体" w:hint="eastAsia"/>
        </w:rPr>
        <w:t>页。</w:t>
      </w:r>
    </w:p>
  </w:footnote>
  <w:footnote w:id="41">
    <w:p w14:paraId="38F4CA29" w14:textId="77777777" w:rsidR="002326A0" w:rsidRDefault="002326A0" w:rsidP="002326A0">
      <w:pPr>
        <w:pStyle w:val="aff7"/>
        <w:ind w:firstLine="360"/>
      </w:pPr>
      <w:r>
        <w:footnoteRef/>
      </w:r>
      <w:r>
        <w:rPr>
          <w:rFonts w:hint="eastAsia"/>
        </w:rPr>
        <w:t xml:space="preserve"> </w:t>
      </w:r>
      <w:r>
        <w:t>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73. </w:t>
      </w:r>
    </w:p>
  </w:footnote>
  <w:footnote w:id="42">
    <w:p w14:paraId="21FC6AA0" w14:textId="77777777" w:rsidR="002326A0" w:rsidRDefault="002326A0" w:rsidP="002326A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73. </w:t>
      </w:r>
    </w:p>
  </w:footnote>
  <w:footnote w:id="43">
    <w:p w14:paraId="6B934CE5" w14:textId="77777777" w:rsidR="002326A0" w:rsidRDefault="002326A0" w:rsidP="002326A0">
      <w:pPr>
        <w:pStyle w:val="aff7"/>
        <w:ind w:firstLine="360"/>
      </w:pPr>
      <w:r>
        <w:footnoteRef/>
      </w:r>
      <w:r>
        <w:t xml:space="preserve"> Henry J</w:t>
      </w:r>
      <w:r>
        <w:rPr>
          <w:rFonts w:hint="eastAsia"/>
        </w:rPr>
        <w:t xml:space="preserve">. </w:t>
      </w:r>
      <w:r>
        <w:t>A Short History of Scientific Thought</w:t>
      </w:r>
      <w:r>
        <w:rPr>
          <w:rFonts w:hint="eastAsia"/>
        </w:rPr>
        <w:t xml:space="preserve">. </w:t>
      </w:r>
      <w:r>
        <w:t>New York: Palgrave Macmillan, 2012</w:t>
      </w:r>
      <w:r>
        <w:rPr>
          <w:rFonts w:hint="eastAsia"/>
        </w:rPr>
        <w:t xml:space="preserve">: </w:t>
      </w:r>
      <w:r>
        <w:t xml:space="preserve">73. </w:t>
      </w:r>
    </w:p>
  </w:footnote>
  <w:footnote w:id="44">
    <w:p w14:paraId="0CF9E60E" w14:textId="77777777" w:rsidR="002326A0" w:rsidRDefault="002326A0" w:rsidP="002326A0">
      <w:pPr>
        <w:pStyle w:val="aff7"/>
        <w:ind w:firstLine="360"/>
      </w:pPr>
      <w:r>
        <w:footnoteRef/>
      </w:r>
      <w:r>
        <w:t xml:space="preserve"> </w:t>
      </w:r>
      <w:r>
        <w:rPr>
          <w:rFonts w:hint="eastAsia"/>
        </w:rPr>
        <w:t>“原型”这一术语早在</w:t>
      </w:r>
      <w:proofErr w:type="gramStart"/>
      <w:r>
        <w:rPr>
          <w:rFonts w:hint="eastAsia"/>
        </w:rPr>
        <w:t>斐洛</w:t>
      </w:r>
      <w:proofErr w:type="gramEnd"/>
      <w:r>
        <w:rPr>
          <w:rFonts w:hint="eastAsia"/>
        </w:rPr>
        <w:t>·犹大乌斯</w:t>
      </w:r>
      <w:r>
        <w:rPr>
          <w:rFonts w:ascii="宋体" w:hAnsi="宋体" w:hint="eastAsia"/>
        </w:rPr>
        <w:t>(</w:t>
      </w:r>
      <w:r>
        <w:t>Philo</w:t>
      </w:r>
      <w:r>
        <w:rPr>
          <w:rFonts w:hint="eastAsia"/>
        </w:rPr>
        <w:t xml:space="preserve"> </w:t>
      </w:r>
      <w:proofErr w:type="spellStart"/>
      <w:r>
        <w:rPr>
          <w:rFonts w:hint="eastAsia"/>
        </w:rPr>
        <w:t>judaeus</w:t>
      </w:r>
      <w:proofErr w:type="spellEnd"/>
      <w:r>
        <w:rPr>
          <w:rFonts w:hint="eastAsia"/>
        </w:rPr>
        <w:t>，约公元前</w:t>
      </w:r>
      <w:r>
        <w:rPr>
          <w:rFonts w:hint="eastAsia"/>
        </w:rPr>
        <w:t>20</w:t>
      </w:r>
      <w:r>
        <w:rPr>
          <w:rFonts w:hint="eastAsia"/>
        </w:rPr>
        <w:t>—公元</w:t>
      </w:r>
      <w:r>
        <w:rPr>
          <w:rFonts w:hint="eastAsia"/>
        </w:rPr>
        <w:t>45</w:t>
      </w:r>
      <w:r>
        <w:rPr>
          <w:rFonts w:hint="eastAsia"/>
        </w:rPr>
        <w:t>年</w:t>
      </w:r>
      <w:r>
        <w:rPr>
          <w:rFonts w:ascii="宋体" w:hAnsi="宋体"/>
        </w:rPr>
        <w:t>)</w:t>
      </w:r>
      <w:r>
        <w:rPr>
          <w:rFonts w:hint="eastAsia"/>
        </w:rPr>
        <w:t>时代便出现了，在希腊语中是</w:t>
      </w:r>
      <w:r>
        <w:t>archetypes</w:t>
      </w:r>
      <w:r>
        <w:rPr>
          <w:rFonts w:hint="eastAsia"/>
        </w:rPr>
        <w:t>，可以解释为“最初的模型”，意指人身上的上帝形象。在古希腊，上帝被称作“原型之光”，古希腊著作中出现了“非物质原型”和“原型石”等术语。在圣·奥古斯丁的著述中，“它们</w:t>
      </w:r>
      <w:sdt>
        <w:sdtPr>
          <w:alias w:val="易错词检查"/>
          <w:id w:val="1023335"/>
        </w:sdtPr>
        <w:sdtContent>
          <w:bookmarkStart w:id="33" w:name="bkReivew1023335"/>
          <w:r>
            <w:rPr>
              <w:rFonts w:hint="eastAsia"/>
            </w:rPr>
            <w:t>并非是</w:t>
          </w:r>
          <w:bookmarkEnd w:id="33"/>
        </w:sdtContent>
      </w:sdt>
      <w:r>
        <w:rPr>
          <w:rFonts w:hint="eastAsia"/>
        </w:rPr>
        <w:t>自发形成的而是容身于神知之中”。“原型”是对柏拉图理念的解释性释义。</w:t>
      </w:r>
      <w:r>
        <w:rPr>
          <w:rFonts w:ascii="宋体" w:hAnsi="宋体" w:hint="eastAsia"/>
        </w:rPr>
        <w:t>(</w:t>
      </w:r>
      <w:r>
        <w:rPr>
          <w:rFonts w:hint="eastAsia"/>
        </w:rPr>
        <w:t>参见</w:t>
      </w:r>
      <w:r>
        <w:rPr>
          <w:rFonts w:ascii="宋体" w:hAnsi="宋体"/>
        </w:rPr>
        <w:t>[</w:t>
      </w:r>
      <w:r>
        <w:rPr>
          <w:rFonts w:hint="eastAsia"/>
        </w:rPr>
        <w:t>瑞士</w:t>
      </w:r>
      <w:r>
        <w:rPr>
          <w:rFonts w:ascii="宋体" w:hAnsi="宋体"/>
        </w:rPr>
        <w:t>]</w:t>
      </w:r>
      <w:r>
        <w:rPr>
          <w:rFonts w:hint="eastAsia"/>
        </w:rPr>
        <w:t>荣格：《原型与集体无意识》</w:t>
      </w:r>
      <w:r>
        <w:rPr>
          <w:rFonts w:ascii="宋体" w:hAnsi="宋体"/>
        </w:rPr>
        <w:t>(</w:t>
      </w:r>
      <w:r>
        <w:rPr>
          <w:rFonts w:hint="eastAsia"/>
        </w:rPr>
        <w:t>第五卷</w:t>
      </w:r>
      <w:r>
        <w:rPr>
          <w:rFonts w:ascii="宋体" w:hAnsi="宋体"/>
        </w:rPr>
        <w:t>)</w:t>
      </w:r>
      <w:r>
        <w:rPr>
          <w:rFonts w:hint="eastAsia"/>
        </w:rPr>
        <w:t>，徐德林译，北京：国际文化出版公司，</w:t>
      </w:r>
      <w:r>
        <w:t>2011</w:t>
      </w:r>
      <w:r>
        <w:rPr>
          <w:rFonts w:hint="eastAsia"/>
        </w:rPr>
        <w:t>年，第</w:t>
      </w:r>
      <w:r>
        <w:t>6</w:t>
      </w:r>
      <w:r>
        <w:rPr>
          <w:rFonts w:hint="eastAsia"/>
        </w:rPr>
        <w:t>页。</w:t>
      </w:r>
      <w:r>
        <w:rPr>
          <w:rFonts w:ascii="宋体" w:hAnsi="宋体"/>
        </w:rPr>
        <w:t>)</w:t>
      </w:r>
    </w:p>
  </w:footnote>
  <w:footnote w:id="45">
    <w:p w14:paraId="69FB5A1C" w14:textId="77777777" w:rsidR="002326A0" w:rsidRDefault="002326A0" w:rsidP="002326A0">
      <w:pPr>
        <w:pStyle w:val="aff7"/>
        <w:ind w:firstLine="360"/>
      </w:pPr>
      <w:r>
        <w:footnoteRef/>
      </w:r>
      <w:r>
        <w:t xml:space="preserve"> Stephenson B. The Music of the Heavens: Kepler’s Harmonic Astronomy. Princeton: Princeton University Press, 1994: 242. </w:t>
      </w:r>
    </w:p>
  </w:footnote>
  <w:footnote w:id="46">
    <w:p w14:paraId="6ABCD8C2" w14:textId="77777777" w:rsidR="002326A0" w:rsidRDefault="002326A0" w:rsidP="002326A0">
      <w:pPr>
        <w:pStyle w:val="aff7"/>
        <w:ind w:firstLine="360"/>
      </w:pPr>
      <w:r>
        <w:footnoteRef/>
      </w:r>
      <w:r>
        <w:t xml:space="preserve"> </w:t>
      </w:r>
      <w:proofErr w:type="spellStart"/>
      <w:r>
        <w:t>Kozhamthadam</w:t>
      </w:r>
      <w:proofErr w:type="spellEnd"/>
      <w:r>
        <w:t xml:space="preserve"> J. The Discovery of Kepler’s Laws. London: University of Notre Dame Press, 1994. </w:t>
      </w:r>
    </w:p>
  </w:footnote>
  <w:footnote w:id="47">
    <w:p w14:paraId="69D47C97" w14:textId="77777777" w:rsidR="002326A0" w:rsidRDefault="002326A0" w:rsidP="002326A0">
      <w:pPr>
        <w:pStyle w:val="aff7"/>
        <w:ind w:firstLine="360"/>
      </w:pPr>
      <w:r>
        <w:footnoteRef/>
      </w:r>
      <w:r>
        <w:t xml:space="preserve"> Goldstein B R. What’s new in Kepler’s new </w:t>
      </w:r>
      <w:proofErr w:type="gramStart"/>
      <w:r>
        <w:t>astronomy?/</w:t>
      </w:r>
      <w:proofErr w:type="gramEnd"/>
      <w:r>
        <w:t>/</w:t>
      </w:r>
      <w:proofErr w:type="spellStart"/>
      <w:r>
        <w:t>Earman</w:t>
      </w:r>
      <w:proofErr w:type="spellEnd"/>
      <w:r>
        <w:t xml:space="preserve"> J</w:t>
      </w:r>
      <w:r>
        <w:rPr>
          <w:rFonts w:hint="eastAsia"/>
        </w:rPr>
        <w:t xml:space="preserve">, </w:t>
      </w:r>
      <w:r>
        <w:t xml:space="preserve">Norton D J. The Cosmos of Science. Pittsburgh: University of Pittsburgh Press, 1997: 4-12. </w:t>
      </w:r>
    </w:p>
  </w:footnote>
  <w:footnote w:id="48">
    <w:p w14:paraId="17BC9F33" w14:textId="77777777" w:rsidR="002326A0" w:rsidRDefault="002326A0" w:rsidP="002326A0">
      <w:pPr>
        <w:pStyle w:val="aff7"/>
        <w:ind w:firstLine="360"/>
      </w:pPr>
      <w:r>
        <w:footnoteRef/>
      </w:r>
      <w:r>
        <w:rPr>
          <w:rFonts w:hint="eastAsia"/>
        </w:rPr>
        <w:t xml:space="preserve"> </w:t>
      </w:r>
      <w:r>
        <w:rPr>
          <w:rFonts w:hint="eastAsia"/>
        </w:rPr>
        <w:t>王国强：《新天文学的起源</w:t>
      </w:r>
      <w:r>
        <w:rPr>
          <w:rFonts w:hint="eastAsia"/>
          <w:spacing w:val="-10"/>
        </w:rPr>
        <w:t>—</w:t>
      </w:r>
      <w:r>
        <w:rPr>
          <w:rFonts w:hint="eastAsia"/>
        </w:rPr>
        <w:t>—开普勒物理天文学研究》，北京：中国科学技术出版社，</w:t>
      </w:r>
      <w:r>
        <w:rPr>
          <w:rFonts w:hint="eastAsia"/>
        </w:rPr>
        <w:t>2010</w:t>
      </w:r>
      <w:r>
        <w:rPr>
          <w:rFonts w:hint="eastAsia"/>
        </w:rPr>
        <w:t>年。</w:t>
      </w:r>
    </w:p>
  </w:footnote>
  <w:footnote w:id="49">
    <w:p w14:paraId="3A34220C" w14:textId="77777777" w:rsidR="002326A0" w:rsidRDefault="002326A0" w:rsidP="002326A0">
      <w:pPr>
        <w:pStyle w:val="aff7"/>
        <w:ind w:firstLine="360"/>
      </w:pPr>
      <w:r>
        <w:footnoteRef/>
      </w:r>
      <w:r>
        <w:t xml:space="preserve"> </w:t>
      </w:r>
      <w:r>
        <w:rPr>
          <w:rFonts w:hint="eastAsia"/>
        </w:rPr>
        <w:t>Kepler</w:t>
      </w:r>
      <w:r>
        <w:t xml:space="preserve"> J</w:t>
      </w:r>
      <w:r>
        <w:rPr>
          <w:rFonts w:hint="eastAsia"/>
        </w:rPr>
        <w:t xml:space="preserve">. </w:t>
      </w:r>
      <w:r>
        <w:t>T</w:t>
      </w:r>
      <w:r>
        <w:rPr>
          <w:rFonts w:hint="eastAsia"/>
        </w:rPr>
        <w:t>he Secret of the Universe. Duncan A M</w:t>
      </w:r>
      <w:r>
        <w:rPr>
          <w:rFonts w:ascii="宋体" w:hAnsi="宋体" w:hint="eastAsia"/>
        </w:rPr>
        <w:t>(</w:t>
      </w:r>
      <w:r>
        <w:rPr>
          <w:rFonts w:hint="eastAsia"/>
        </w:rPr>
        <w:t>trans.</w:t>
      </w:r>
      <w:r>
        <w:rPr>
          <w:rFonts w:ascii="宋体" w:hAnsi="宋体"/>
        </w:rPr>
        <w:t>)</w:t>
      </w:r>
      <w:r>
        <w:rPr>
          <w:rFonts w:hint="eastAsia"/>
        </w:rPr>
        <w:t xml:space="preserve">. </w:t>
      </w:r>
      <w:r>
        <w:t>London</w:t>
      </w:r>
      <w:r>
        <w:rPr>
          <w:rFonts w:hint="eastAsia"/>
        </w:rPr>
        <w:t xml:space="preserve">: </w:t>
      </w:r>
      <w:proofErr w:type="spellStart"/>
      <w:r>
        <w:t>Abaris</w:t>
      </w:r>
      <w:proofErr w:type="spellEnd"/>
      <w:r>
        <w:rPr>
          <w:rFonts w:hint="eastAsia"/>
        </w:rPr>
        <w:t xml:space="preserve"> Books, Inc., 1981: 63. </w:t>
      </w:r>
    </w:p>
  </w:footnote>
  <w:footnote w:id="50">
    <w:p w14:paraId="7D0AFAE0" w14:textId="77777777" w:rsidR="002326A0" w:rsidRDefault="002326A0" w:rsidP="002326A0">
      <w:pPr>
        <w:pStyle w:val="aff7"/>
        <w:ind w:firstLine="360"/>
      </w:pPr>
      <w:r>
        <w:footnoteRef/>
      </w:r>
      <w:r>
        <w:rPr>
          <w:rFonts w:hint="eastAsia"/>
        </w:rPr>
        <w:t xml:space="preserve"> </w:t>
      </w:r>
      <w:r>
        <w:rPr>
          <w:rFonts w:hint="eastAsia"/>
        </w:rPr>
        <w:t>正多面体，亦称柏拉图正多面体、柏拉图立体，即在几何体中，有且只有五个正多面体的存在：立方体、正四面体、正十二面体、正二十面体和正八面体。</w:t>
      </w:r>
    </w:p>
  </w:footnote>
  <w:footnote w:id="51">
    <w:p w14:paraId="29475F62"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埃德温·阿瑟·伯特：《近代物理科学的形而上学基础》，</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47</w:t>
      </w:r>
      <w:r>
        <w:rPr>
          <w:rFonts w:hint="eastAsia"/>
        </w:rPr>
        <w:t>页。</w:t>
      </w:r>
    </w:p>
  </w:footnote>
  <w:footnote w:id="52">
    <w:p w14:paraId="3222FDC1"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t>I</w:t>
      </w:r>
      <w:r>
        <w:rPr>
          <w:rFonts w:ascii="宋体" w:hAnsi="宋体"/>
        </w:rPr>
        <w:t xml:space="preserve">. </w:t>
      </w:r>
      <w:r>
        <w:rPr>
          <w:rFonts w:hint="eastAsia"/>
        </w:rPr>
        <w:t>伯纳德</w:t>
      </w:r>
      <w:r>
        <w:rPr>
          <w:rFonts w:ascii="宋体" w:hAnsi="宋体" w:hint="eastAsia"/>
        </w:rPr>
        <w:t>·</w:t>
      </w:r>
      <w:r>
        <w:rPr>
          <w:rFonts w:hint="eastAsia"/>
        </w:rPr>
        <w:t>科恩：《新物理学的诞生》，</w:t>
      </w:r>
      <w:proofErr w:type="gramStart"/>
      <w:r>
        <w:rPr>
          <w:rFonts w:hint="eastAsia"/>
        </w:rPr>
        <w:t>张卜天译</w:t>
      </w:r>
      <w:proofErr w:type="gramEnd"/>
      <w:r>
        <w:rPr>
          <w:rFonts w:hint="eastAsia"/>
        </w:rPr>
        <w:t>，北京：商务印书馆出版社，</w:t>
      </w:r>
      <w:r>
        <w:rPr>
          <w:rFonts w:hint="eastAsia"/>
        </w:rPr>
        <w:t>2016</w:t>
      </w:r>
      <w:r>
        <w:rPr>
          <w:rFonts w:hint="eastAsia"/>
        </w:rPr>
        <w:t>年，第</w:t>
      </w:r>
      <w:r>
        <w:rPr>
          <w:rFonts w:hint="eastAsia"/>
        </w:rPr>
        <w:t>133</w:t>
      </w:r>
      <w:r>
        <w:rPr>
          <w:rFonts w:hint="eastAsia"/>
        </w:rPr>
        <w:t>页图</w:t>
      </w:r>
      <w:r>
        <w:rPr>
          <w:rFonts w:hint="eastAsia"/>
        </w:rPr>
        <w:t>26</w:t>
      </w:r>
      <w:r>
        <w:rPr>
          <w:rFonts w:hint="eastAsia"/>
        </w:rPr>
        <w:t>。该图取自开普勒</w:t>
      </w:r>
      <w:r>
        <w:t>1956</w:t>
      </w:r>
      <w:r>
        <w:rPr>
          <w:rFonts w:hint="eastAsia"/>
        </w:rPr>
        <w:t>年的《宇宙的奧秘》。</w:t>
      </w:r>
    </w:p>
  </w:footnote>
  <w:footnote w:id="53">
    <w:p w14:paraId="036DB613" w14:textId="77777777" w:rsidR="002326A0" w:rsidRDefault="002326A0" w:rsidP="002326A0">
      <w:pPr>
        <w:pStyle w:val="aff7"/>
        <w:ind w:firstLine="360"/>
      </w:pPr>
      <w:r>
        <w:footnoteRef/>
      </w:r>
      <w:r>
        <w:rPr>
          <w:rFonts w:hint="eastAsia"/>
        </w:rPr>
        <w:t xml:space="preserve"> </w:t>
      </w:r>
      <w:r>
        <w:rPr>
          <w:rFonts w:hint="eastAsia"/>
        </w:rPr>
        <w:t>在早期，开普勒完全基于“原型”，建构了“</w:t>
      </w:r>
      <w:r>
        <w:rPr>
          <w:rFonts w:hint="eastAsia"/>
        </w:rPr>
        <w:t>5</w:t>
      </w:r>
      <w:r>
        <w:rPr>
          <w:rFonts w:hint="eastAsia"/>
        </w:rPr>
        <w:t>个柏拉图正多面体正好镶嵌在</w:t>
      </w:r>
      <w:r>
        <w:rPr>
          <w:rFonts w:hint="eastAsia"/>
        </w:rPr>
        <w:t>6</w:t>
      </w:r>
      <w:r>
        <w:rPr>
          <w:rFonts w:hint="eastAsia"/>
        </w:rPr>
        <w:t>个行星天球之间”的宇宙模型。后来，开普勒在分析第谷的观察数据、制定行星运行表时，认识到这一模型是不正确的，因此，就摒弃了这一宇宙模型。尽管如此，与让开普勒声名远播的“三定律”相比较，开普勒更喜欢这种设计奇特</w:t>
      </w:r>
      <w:sdt>
        <w:sdtPr>
          <w:alias w:val="易错词检查"/>
          <w:id w:val="2010251"/>
        </w:sdtPr>
        <w:sdtContent>
          <w:bookmarkStart w:id="39" w:name="bkReivew2010251"/>
          <w:r>
            <w:rPr>
              <w:rFonts w:hint="eastAsia"/>
            </w:rPr>
            <w:t>的</w:t>
          </w:r>
          <w:bookmarkEnd w:id="39"/>
        </w:sdtContent>
      </w:sdt>
      <w:r>
        <w:rPr>
          <w:rFonts w:hint="eastAsia"/>
        </w:rPr>
        <w:t>包含着五种层层嵌套的正多面体模型。</w:t>
      </w:r>
    </w:p>
  </w:footnote>
  <w:footnote w:id="54">
    <w:p w14:paraId="22EEAC07" w14:textId="77777777" w:rsidR="002326A0" w:rsidRDefault="002326A0" w:rsidP="002326A0">
      <w:pPr>
        <w:pStyle w:val="aff7"/>
        <w:ind w:firstLine="360"/>
      </w:pPr>
      <w:r>
        <w:footnoteRef/>
      </w:r>
      <w:r>
        <w:t xml:space="preserve"> </w:t>
      </w:r>
      <w:r>
        <w:rPr>
          <w:rFonts w:ascii="宋体" w:hAnsi="宋体"/>
        </w:rPr>
        <w:t>[</w:t>
      </w:r>
      <w:r>
        <w:rPr>
          <w:rFonts w:hint="eastAsia"/>
        </w:rPr>
        <w:t>荷</w:t>
      </w:r>
      <w:r>
        <w:rPr>
          <w:rFonts w:ascii="宋体" w:hAnsi="宋体"/>
        </w:rPr>
        <w:t>]</w:t>
      </w:r>
      <w:r>
        <w:t xml:space="preserve">E. J. </w:t>
      </w:r>
      <w:r>
        <w:rPr>
          <w:rFonts w:hint="eastAsia"/>
        </w:rPr>
        <w:t>戴克斯特豪斯：《世界图景的机械化》，张卜天译，北京：商务印书馆，</w:t>
      </w:r>
      <w:r>
        <w:rPr>
          <w:rFonts w:hint="eastAsia"/>
        </w:rPr>
        <w:t>2015</w:t>
      </w:r>
      <w:r>
        <w:rPr>
          <w:rFonts w:hint="eastAsia"/>
        </w:rPr>
        <w:t>年，第</w:t>
      </w:r>
      <w:r>
        <w:rPr>
          <w:rFonts w:hint="eastAsia"/>
        </w:rPr>
        <w:t>425</w:t>
      </w:r>
      <w:r>
        <w:rPr>
          <w:rFonts w:hint="eastAsia"/>
        </w:rPr>
        <w:t>页。</w:t>
      </w:r>
    </w:p>
  </w:footnote>
  <w:footnote w:id="55">
    <w:p w14:paraId="394A5A11" w14:textId="77777777" w:rsidR="002326A0" w:rsidRDefault="002326A0" w:rsidP="002326A0">
      <w:pPr>
        <w:pStyle w:val="aff7"/>
        <w:ind w:firstLine="360"/>
      </w:pPr>
      <w:r>
        <w:footnoteRef/>
      </w:r>
      <w:r>
        <w:t xml:space="preserve"> Kepler J. The Secret of the Universe. Duncan</w:t>
      </w:r>
      <w:r>
        <w:rPr>
          <w:rFonts w:hint="eastAsia"/>
        </w:rPr>
        <w:t xml:space="preserve"> </w:t>
      </w:r>
      <w:r>
        <w:t>A M</w:t>
      </w:r>
      <w:r>
        <w:rPr>
          <w:rFonts w:ascii="宋体" w:hAnsi="宋体"/>
        </w:rPr>
        <w:t>(</w:t>
      </w:r>
      <w:r>
        <w:t>trans.</w:t>
      </w:r>
      <w:r>
        <w:rPr>
          <w:rFonts w:ascii="宋体" w:hAnsi="宋体"/>
        </w:rPr>
        <w:t>)</w:t>
      </w:r>
      <w:r>
        <w:t xml:space="preserve">. London: </w:t>
      </w:r>
      <w:proofErr w:type="spellStart"/>
      <w:r>
        <w:t>Abaris</w:t>
      </w:r>
      <w:proofErr w:type="spellEnd"/>
      <w:r>
        <w:t xml:space="preserve"> Books, Inc</w:t>
      </w:r>
      <w:r>
        <w:rPr>
          <w:rFonts w:hint="eastAsia"/>
        </w:rPr>
        <w:t>.</w:t>
      </w:r>
      <w:r>
        <w:t xml:space="preserve">, 1981: 97. </w:t>
      </w:r>
    </w:p>
  </w:footnote>
  <w:footnote w:id="56">
    <w:p w14:paraId="746E09A0" w14:textId="77777777" w:rsidR="002326A0" w:rsidRDefault="002326A0" w:rsidP="002326A0">
      <w:pPr>
        <w:pStyle w:val="aff7"/>
        <w:ind w:firstLine="360"/>
      </w:pPr>
      <w:r>
        <w:footnoteRef/>
      </w:r>
      <w:r>
        <w:t xml:space="preserve"> </w:t>
      </w:r>
      <w:proofErr w:type="spellStart"/>
      <w:r>
        <w:t>Koyre</w:t>
      </w:r>
      <w:proofErr w:type="spellEnd"/>
      <w:r>
        <w:t xml:space="preserve"> A</w:t>
      </w:r>
      <w:r>
        <w:rPr>
          <w:rFonts w:hint="eastAsia"/>
        </w:rPr>
        <w:t xml:space="preserve">. </w:t>
      </w:r>
      <w:r>
        <w:t>T</w:t>
      </w:r>
      <w:r>
        <w:rPr>
          <w:rFonts w:hint="eastAsia"/>
        </w:rPr>
        <w:t xml:space="preserve">he Astronomical Revolution. </w:t>
      </w:r>
      <w:r>
        <w:t>Maddison</w:t>
      </w:r>
      <w:r>
        <w:rPr>
          <w:rFonts w:hint="eastAsia"/>
        </w:rPr>
        <w:t xml:space="preserve"> R W</w:t>
      </w:r>
      <w:r>
        <w:rPr>
          <w:rFonts w:ascii="宋体" w:hAnsi="宋体" w:hint="eastAsia"/>
        </w:rPr>
        <w:t>(</w:t>
      </w:r>
      <w:r>
        <w:rPr>
          <w:rFonts w:hint="eastAsia"/>
        </w:rPr>
        <w:t>trans.</w:t>
      </w:r>
      <w:r>
        <w:rPr>
          <w:rFonts w:ascii="宋体" w:hAnsi="宋体"/>
        </w:rPr>
        <w:t>)</w:t>
      </w:r>
      <w:r>
        <w:rPr>
          <w:rFonts w:hint="eastAsia"/>
        </w:rPr>
        <w:t xml:space="preserve">. </w:t>
      </w:r>
      <w:r>
        <w:t>N</w:t>
      </w:r>
      <w:r>
        <w:rPr>
          <w:rFonts w:hint="eastAsia"/>
        </w:rPr>
        <w:t xml:space="preserve">ew </w:t>
      </w:r>
      <w:r>
        <w:t>Y</w:t>
      </w:r>
      <w:r>
        <w:rPr>
          <w:rFonts w:hint="eastAsia"/>
        </w:rPr>
        <w:t xml:space="preserve">ork: Dover Publication, Inc., 1973: 122. </w:t>
      </w:r>
    </w:p>
  </w:footnote>
  <w:footnote w:id="57">
    <w:p w14:paraId="3C743BF5" w14:textId="77777777" w:rsidR="002326A0" w:rsidRDefault="002326A0" w:rsidP="002326A0">
      <w:pPr>
        <w:pStyle w:val="aff7"/>
        <w:ind w:firstLine="360"/>
      </w:pPr>
      <w:r>
        <w:footnoteRef/>
      </w:r>
      <w:r>
        <w:t xml:space="preserve"> </w:t>
      </w:r>
      <w:r>
        <w:rPr>
          <w:rFonts w:hint="eastAsia"/>
        </w:rPr>
        <w:t>“对位点”的概念</w:t>
      </w:r>
      <w:r>
        <w:rPr>
          <w:rFonts w:hint="eastAsia"/>
          <w:spacing w:val="-10"/>
        </w:rPr>
        <w:t>—</w:t>
      </w:r>
      <w:r>
        <w:rPr>
          <w:rFonts w:hint="eastAsia"/>
        </w:rPr>
        <w:t>—该点位于地球相对于均轮中心的反方向，且到均轮中心的距离与地球到该中心的距离相等；同时假定行星本轮的中心以恒定角速率环绕对位点运行。</w:t>
      </w:r>
    </w:p>
  </w:footnote>
  <w:footnote w:id="58">
    <w:p w14:paraId="522CF128" w14:textId="77777777" w:rsidR="002326A0" w:rsidRDefault="002326A0" w:rsidP="002326A0">
      <w:pPr>
        <w:pStyle w:val="aff7"/>
        <w:ind w:firstLine="360"/>
        <w:rPr>
          <w:spacing w:val="-2"/>
        </w:rPr>
      </w:pPr>
      <w:r>
        <w:rPr>
          <w:spacing w:val="-2"/>
        </w:rPr>
        <w:footnoteRef/>
      </w:r>
      <w:r>
        <w:rPr>
          <w:rFonts w:hint="eastAsia"/>
          <w:spacing w:val="-2"/>
        </w:rPr>
        <w:t xml:space="preserve"> </w:t>
      </w:r>
      <w:r>
        <w:rPr>
          <w:rFonts w:hint="eastAsia"/>
          <w:spacing w:val="-2"/>
        </w:rPr>
        <w:t>有关开普勒发现行星运动三定律的具体内容，请参见王国强：《新天文学的起源</w:t>
      </w:r>
      <w:r>
        <w:rPr>
          <w:rFonts w:hint="eastAsia"/>
          <w:spacing w:val="-10"/>
        </w:rPr>
        <w:t>—</w:t>
      </w:r>
      <w:r>
        <w:rPr>
          <w:rFonts w:hint="eastAsia"/>
        </w:rPr>
        <w:t>—</w:t>
      </w:r>
      <w:r>
        <w:rPr>
          <w:rFonts w:hint="eastAsia"/>
          <w:spacing w:val="-2"/>
        </w:rPr>
        <w:t>开普勒物理天文学研究》，北京：中国科学技术出版社，</w:t>
      </w:r>
      <w:r>
        <w:rPr>
          <w:rFonts w:hint="eastAsia"/>
          <w:spacing w:val="-2"/>
        </w:rPr>
        <w:t>2010</w:t>
      </w:r>
      <w:r>
        <w:rPr>
          <w:rFonts w:hint="eastAsia"/>
          <w:spacing w:val="-2"/>
        </w:rPr>
        <w:t>年，第</w:t>
      </w:r>
      <w:r>
        <w:rPr>
          <w:rFonts w:hint="eastAsia"/>
          <w:spacing w:val="-2"/>
        </w:rPr>
        <w:t>71-105</w:t>
      </w:r>
      <w:r>
        <w:rPr>
          <w:rFonts w:hint="eastAsia"/>
          <w:spacing w:val="-2"/>
        </w:rPr>
        <w:t>页。本书不再赘述。</w:t>
      </w:r>
    </w:p>
  </w:footnote>
  <w:footnote w:id="59">
    <w:p w14:paraId="212C6C7E" w14:textId="77777777" w:rsidR="002326A0" w:rsidRDefault="002326A0" w:rsidP="002326A0">
      <w:pPr>
        <w:pStyle w:val="aff7"/>
        <w:ind w:firstLine="360"/>
      </w:pPr>
      <w:r>
        <w:footnoteRef/>
      </w:r>
      <w:r>
        <w:rPr>
          <w:rFonts w:hint="eastAsia"/>
        </w:rPr>
        <w:t xml:space="preserve"> </w:t>
      </w:r>
      <w:r>
        <w:rPr>
          <w:rFonts w:hint="eastAsia"/>
        </w:rPr>
        <w:t>王国强：《新天文学的起源</w:t>
      </w:r>
      <w:r>
        <w:rPr>
          <w:rFonts w:hint="eastAsia"/>
          <w:spacing w:val="-10"/>
        </w:rPr>
        <w:t>—</w:t>
      </w:r>
      <w:r>
        <w:rPr>
          <w:rFonts w:hint="eastAsia"/>
        </w:rPr>
        <w:t>—开普勒物理天文学研究》，北京：中国科学技术出版社，</w:t>
      </w:r>
      <w:r>
        <w:rPr>
          <w:rFonts w:hint="eastAsia"/>
        </w:rPr>
        <w:t>2010</w:t>
      </w:r>
      <w:r>
        <w:rPr>
          <w:rFonts w:hint="eastAsia"/>
        </w:rPr>
        <w:t>年，第</w:t>
      </w:r>
      <w:r>
        <w:rPr>
          <w:rFonts w:hint="eastAsia"/>
        </w:rPr>
        <w:t>105</w:t>
      </w:r>
      <w:r>
        <w:rPr>
          <w:rFonts w:hint="eastAsia"/>
        </w:rPr>
        <w:t>页。</w:t>
      </w:r>
    </w:p>
  </w:footnote>
  <w:footnote w:id="60">
    <w:p w14:paraId="404AD2E6" w14:textId="77777777" w:rsidR="002326A0" w:rsidRDefault="002326A0" w:rsidP="002326A0">
      <w:pPr>
        <w:pStyle w:val="aff7"/>
        <w:ind w:firstLine="360"/>
      </w:pPr>
      <w:r>
        <w:footnoteRef/>
      </w:r>
      <w:r>
        <w:t xml:space="preserve"> Holton </w:t>
      </w:r>
      <w:r>
        <w:rPr>
          <w:rFonts w:hint="eastAsia"/>
        </w:rPr>
        <w:t xml:space="preserve">G. </w:t>
      </w:r>
      <w:r>
        <w:t xml:space="preserve">Thematic Origins of Scientific Thought, Kepler to Einstein. Revised Edition. Cambridge and London: Harvard University Press, 1988: 54. </w:t>
      </w:r>
    </w:p>
  </w:footnote>
  <w:footnote w:id="61">
    <w:p w14:paraId="11899314" w14:textId="77777777" w:rsidR="002326A0" w:rsidRDefault="002326A0" w:rsidP="002326A0">
      <w:pPr>
        <w:pStyle w:val="aff7"/>
        <w:ind w:firstLine="360"/>
      </w:pPr>
      <w:r>
        <w:footnoteRef/>
      </w:r>
      <w:r>
        <w:t xml:space="preserve"> </w:t>
      </w:r>
      <w:r>
        <w:rPr>
          <w:rFonts w:hint="eastAsia"/>
        </w:rPr>
        <w:t>Holton</w:t>
      </w:r>
      <w:r>
        <w:t xml:space="preserve"> </w:t>
      </w:r>
      <w:proofErr w:type="gramStart"/>
      <w:r>
        <w:rPr>
          <w:rFonts w:hint="eastAsia"/>
        </w:rPr>
        <w:t>G</w:t>
      </w:r>
      <w:r>
        <w:rPr>
          <w:vertAlign w:val="superscript"/>
        </w:rPr>
        <w:t> </w:t>
      </w:r>
      <w:r>
        <w:rPr>
          <w:rFonts w:hint="eastAsia"/>
        </w:rPr>
        <w:t>.</w:t>
      </w:r>
      <w:proofErr w:type="gramEnd"/>
      <w:r>
        <w:rPr>
          <w:rFonts w:hint="eastAsia"/>
        </w:rPr>
        <w:t xml:space="preserve"> Thematic Origins of Scientific Thought, Kepler to </w:t>
      </w:r>
      <w:r>
        <w:t>Einstein</w:t>
      </w:r>
      <w:r>
        <w:rPr>
          <w:rFonts w:hint="eastAsia"/>
        </w:rPr>
        <w:t xml:space="preserve">. </w:t>
      </w:r>
      <w:r>
        <w:t>R</w:t>
      </w:r>
      <w:r>
        <w:rPr>
          <w:rFonts w:hint="eastAsia"/>
        </w:rPr>
        <w:t xml:space="preserve">evised Edition. </w:t>
      </w:r>
      <w:r>
        <w:t xml:space="preserve">Cambridge </w:t>
      </w:r>
      <w:r>
        <w:rPr>
          <w:rFonts w:hint="eastAsia"/>
        </w:rPr>
        <w:t xml:space="preserve">and </w:t>
      </w:r>
      <w:r>
        <w:t>London</w:t>
      </w:r>
      <w:r>
        <w:rPr>
          <w:rFonts w:hint="eastAsia"/>
        </w:rPr>
        <w:t xml:space="preserve">: Harvard University Press, 1988: 70. </w:t>
      </w:r>
    </w:p>
  </w:footnote>
  <w:footnote w:id="62">
    <w:p w14:paraId="65DC31B7" w14:textId="77777777" w:rsidR="002326A0" w:rsidRDefault="002326A0" w:rsidP="002326A0">
      <w:pPr>
        <w:pStyle w:val="aff7"/>
        <w:ind w:firstLine="360"/>
      </w:pPr>
      <w:r>
        <w:footnoteRef/>
      </w:r>
      <w:r>
        <w:rPr>
          <w:rFonts w:hint="eastAsia"/>
        </w:rPr>
        <w:t xml:space="preserve"> </w:t>
      </w:r>
      <w:proofErr w:type="spellStart"/>
      <w:r>
        <w:t>Kozhamthadam</w:t>
      </w:r>
      <w:proofErr w:type="spellEnd"/>
      <w:r>
        <w:rPr>
          <w:rFonts w:hint="eastAsia"/>
        </w:rPr>
        <w:t xml:space="preserve"> J. The Discovery of Kepler</w:t>
      </w:r>
      <w:r>
        <w:t>’</w:t>
      </w:r>
      <w:r>
        <w:rPr>
          <w:rFonts w:hint="eastAsia"/>
        </w:rPr>
        <w:t xml:space="preserve">s Laws. London: University of </w:t>
      </w:r>
      <w:r>
        <w:t>Notre</w:t>
      </w:r>
      <w:r>
        <w:rPr>
          <w:rFonts w:hint="eastAsia"/>
        </w:rPr>
        <w:t xml:space="preserve"> Dame Press, 1994: 191-193. </w:t>
      </w:r>
    </w:p>
  </w:footnote>
  <w:footnote w:id="63">
    <w:p w14:paraId="4B6C3650"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8</w:t>
      </w:r>
      <w:r>
        <w:rPr>
          <w:rFonts w:hint="eastAsia"/>
        </w:rPr>
        <w:t>页。</w:t>
      </w:r>
    </w:p>
  </w:footnote>
  <w:footnote w:id="64">
    <w:p w14:paraId="116C6612"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t>2013</w:t>
      </w:r>
      <w:r>
        <w:rPr>
          <w:rFonts w:hint="eastAsia"/>
        </w:rPr>
        <w:t>年，第</w:t>
      </w:r>
      <w:r>
        <w:t>249-250</w:t>
      </w:r>
      <w:r>
        <w:rPr>
          <w:rFonts w:hint="eastAsia"/>
        </w:rPr>
        <w:t>页。</w:t>
      </w:r>
    </w:p>
  </w:footnote>
  <w:footnote w:id="65">
    <w:p w14:paraId="06946D33"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12</w:t>
      </w:r>
      <w:r>
        <w:rPr>
          <w:rFonts w:hint="eastAsia"/>
        </w:rPr>
        <w:t>页。</w:t>
      </w:r>
    </w:p>
  </w:footnote>
  <w:footnote w:id="66">
    <w:p w14:paraId="072DFAE6" w14:textId="77777777" w:rsidR="002326A0" w:rsidRDefault="002326A0" w:rsidP="002326A0">
      <w:pPr>
        <w:pStyle w:val="aff7"/>
        <w:ind w:firstLine="360"/>
      </w:pPr>
      <w:r>
        <w:footnoteRef/>
      </w:r>
      <w:r>
        <w:t xml:space="preserve"> </w:t>
      </w:r>
      <w:r>
        <w:rPr>
          <w:rFonts w:hint="eastAsia"/>
        </w:rPr>
        <w:t>转引自</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下册</w:t>
      </w:r>
      <w:r>
        <w:rPr>
          <w:rFonts w:ascii="宋体" w:hAnsi="宋体"/>
        </w:rPr>
        <w:t>)</w:t>
      </w:r>
      <w:r>
        <w:rPr>
          <w:rFonts w:hint="eastAsia"/>
        </w:rPr>
        <w:t>，刘国伟译，北京：中信出版社，</w:t>
      </w:r>
      <w:r>
        <w:rPr>
          <w:rFonts w:hint="eastAsia"/>
        </w:rPr>
        <w:t>2018</w:t>
      </w:r>
      <w:r>
        <w:rPr>
          <w:rFonts w:hint="eastAsia"/>
        </w:rPr>
        <w:t>年，第</w:t>
      </w:r>
      <w:r>
        <w:rPr>
          <w:rFonts w:hint="eastAsia"/>
        </w:rPr>
        <w:t>537</w:t>
      </w:r>
      <w:r>
        <w:rPr>
          <w:rFonts w:hint="eastAsia"/>
        </w:rPr>
        <w:t>页。</w:t>
      </w:r>
    </w:p>
  </w:footnote>
  <w:footnote w:id="67">
    <w:p w14:paraId="09FEF3F8" w14:textId="77777777" w:rsidR="002326A0" w:rsidRDefault="002326A0" w:rsidP="002326A0">
      <w:pPr>
        <w:pStyle w:val="aff7"/>
        <w:ind w:firstLine="360"/>
      </w:pPr>
      <w:r>
        <w:footnoteRef/>
      </w:r>
      <w:r>
        <w:t xml:space="preserve"> Kepler J. New Astronomy. Donahue</w:t>
      </w:r>
      <w:r>
        <w:rPr>
          <w:rFonts w:hint="eastAsia"/>
        </w:rPr>
        <w:t xml:space="preserve"> </w:t>
      </w:r>
      <w:r>
        <w:t>W H</w:t>
      </w:r>
      <w:r>
        <w:rPr>
          <w:rFonts w:ascii="宋体" w:hAnsi="宋体" w:hint="eastAsia"/>
        </w:rPr>
        <w:t>(</w:t>
      </w:r>
      <w:r>
        <w:rPr>
          <w:rFonts w:hint="eastAsia"/>
        </w:rPr>
        <w:t>trans.</w:t>
      </w:r>
      <w:r>
        <w:rPr>
          <w:rFonts w:ascii="宋体" w:hAnsi="宋体"/>
        </w:rPr>
        <w:t>)</w:t>
      </w:r>
      <w:r>
        <w:t xml:space="preserve">. Cambridge: Cambridge University Press, 1992: 390-391. </w:t>
      </w:r>
    </w:p>
  </w:footnote>
  <w:footnote w:id="68">
    <w:p w14:paraId="14E21D3B" w14:textId="77777777" w:rsidR="002326A0" w:rsidRDefault="002326A0" w:rsidP="002326A0">
      <w:pPr>
        <w:pStyle w:val="aff7"/>
        <w:ind w:firstLine="360"/>
      </w:pPr>
      <w:r>
        <w:footnoteRef/>
      </w:r>
      <w:r>
        <w:rPr>
          <w:rFonts w:hint="eastAsia"/>
        </w:rPr>
        <w:t xml:space="preserve"> </w:t>
      </w:r>
      <w:r>
        <w:rPr>
          <w:rFonts w:hint="eastAsia"/>
        </w:rPr>
        <w:t>转引自</w:t>
      </w:r>
      <w:r>
        <w:rPr>
          <w:rFonts w:ascii="宋体" w:hAnsi="宋体"/>
        </w:rPr>
        <w:t>[</w:t>
      </w:r>
      <w:r>
        <w:rPr>
          <w:rFonts w:hint="eastAsia"/>
        </w:rPr>
        <w:t>荷</w:t>
      </w:r>
      <w:r>
        <w:rPr>
          <w:rFonts w:ascii="宋体" w:hAnsi="宋体"/>
        </w:rPr>
        <w:t>]</w:t>
      </w:r>
      <w:r>
        <w:t xml:space="preserve">E. J. </w:t>
      </w:r>
      <w:r>
        <w:rPr>
          <w:rFonts w:hint="eastAsia"/>
        </w:rPr>
        <w:t>戴克斯特豪斯：《世界图景的机械化》，张卜天译，北京：商务印书馆，</w:t>
      </w:r>
      <w:r>
        <w:rPr>
          <w:rFonts w:hint="eastAsia"/>
        </w:rPr>
        <w:t>2015</w:t>
      </w:r>
      <w:r>
        <w:rPr>
          <w:rFonts w:hint="eastAsia"/>
        </w:rPr>
        <w:t>年，第</w:t>
      </w:r>
      <w:r>
        <w:rPr>
          <w:rFonts w:hint="eastAsia"/>
        </w:rPr>
        <w:t>433</w:t>
      </w:r>
      <w:r>
        <w:rPr>
          <w:rFonts w:hint="eastAsia"/>
        </w:rPr>
        <w:t>页。原文出自</w:t>
      </w:r>
      <w:r>
        <w:rPr>
          <w:rFonts w:hint="eastAsia"/>
          <w:lang w:val="de-DE"/>
        </w:rPr>
        <w:t>：</w:t>
      </w:r>
      <w:r>
        <w:rPr>
          <w:lang w:val="de-DE"/>
        </w:rPr>
        <w:t>Kepler</w:t>
      </w:r>
      <w:r>
        <w:rPr>
          <w:rFonts w:hint="eastAsia"/>
          <w:lang w:val="de-DE"/>
        </w:rPr>
        <w:t xml:space="preserve"> </w:t>
      </w:r>
      <w:r>
        <w:rPr>
          <w:lang w:val="de-DE"/>
        </w:rPr>
        <w:t xml:space="preserve">J. Das </w:t>
      </w:r>
      <w:proofErr w:type="gramStart"/>
      <w:r>
        <w:rPr>
          <w:lang w:val="de-DE"/>
        </w:rPr>
        <w:t>Weltgeheimnis</w:t>
      </w:r>
      <w:r>
        <w:rPr>
          <w:rFonts w:ascii="宋体" w:hAnsi="宋体" w:hint="eastAsia"/>
        </w:rPr>
        <w:t>(</w:t>
      </w:r>
      <w:proofErr w:type="gramEnd"/>
      <w:r>
        <w:rPr>
          <w:rFonts w:hint="eastAsia"/>
          <w:lang w:val="de-DE"/>
        </w:rPr>
        <w:t>M</w:t>
      </w:r>
      <w:r>
        <w:rPr>
          <w:lang w:val="de-DE"/>
        </w:rPr>
        <w:t>ysterium Cosmographicum</w:t>
      </w:r>
      <w:r>
        <w:rPr>
          <w:rFonts w:ascii="宋体" w:hAnsi="宋体"/>
        </w:rPr>
        <w:t>)</w:t>
      </w:r>
      <w:r>
        <w:rPr>
          <w:rFonts w:hint="eastAsia"/>
          <w:lang w:val="de-DE"/>
        </w:rPr>
        <w:t xml:space="preserve">, </w:t>
      </w:r>
      <w:r>
        <w:rPr>
          <w:lang w:val="de-DE"/>
        </w:rPr>
        <w:t xml:space="preserve">übers. und eingel. von Max Caspar. </w:t>
      </w:r>
      <w:r>
        <w:t>Munich-Berlin</w:t>
      </w:r>
      <w:r>
        <w:rPr>
          <w:rFonts w:hint="eastAsia"/>
        </w:rPr>
        <w:t xml:space="preserve">, </w:t>
      </w:r>
      <w:r>
        <w:t xml:space="preserve">1936. </w:t>
      </w:r>
    </w:p>
  </w:footnote>
  <w:footnote w:id="69">
    <w:p w14:paraId="41881363" w14:textId="77777777" w:rsidR="002326A0" w:rsidRDefault="002326A0" w:rsidP="002326A0">
      <w:pPr>
        <w:pStyle w:val="aff7"/>
        <w:ind w:firstLine="360"/>
      </w:pPr>
      <w:r>
        <w:footnoteRef/>
      </w:r>
      <w:r>
        <w:t xml:space="preserve"> Kepler J. The Secret of the Universe. Duncan</w:t>
      </w:r>
      <w:r>
        <w:rPr>
          <w:rFonts w:hint="eastAsia"/>
        </w:rPr>
        <w:t xml:space="preserve"> </w:t>
      </w:r>
      <w:r>
        <w:t>A M</w:t>
      </w:r>
      <w:r>
        <w:rPr>
          <w:rFonts w:ascii="宋体" w:hAnsi="宋体"/>
        </w:rPr>
        <w:t>(</w:t>
      </w:r>
      <w:r>
        <w:t>trans.</w:t>
      </w:r>
      <w:r>
        <w:rPr>
          <w:rFonts w:ascii="宋体" w:hAnsi="宋体"/>
        </w:rPr>
        <w:t>)</w:t>
      </w:r>
      <w:r>
        <w:t xml:space="preserve">. London: </w:t>
      </w:r>
      <w:proofErr w:type="spellStart"/>
      <w:r>
        <w:t>Abaris</w:t>
      </w:r>
      <w:proofErr w:type="spellEnd"/>
      <w:r>
        <w:t xml:space="preserve"> Books, Inc</w:t>
      </w:r>
      <w:r>
        <w:rPr>
          <w:rFonts w:hint="eastAsia"/>
        </w:rPr>
        <w:t>.</w:t>
      </w:r>
      <w:r>
        <w:t xml:space="preserve">, 1981: 199. </w:t>
      </w:r>
    </w:p>
  </w:footnote>
  <w:footnote w:id="70">
    <w:p w14:paraId="1C5C8439" w14:textId="77777777" w:rsidR="002326A0" w:rsidRDefault="002326A0" w:rsidP="002326A0">
      <w:pPr>
        <w:pStyle w:val="aff7"/>
        <w:ind w:firstLine="360"/>
      </w:pPr>
      <w:r>
        <w:footnoteRef/>
      </w:r>
      <w:r>
        <w:rPr>
          <w:rFonts w:hint="eastAsia"/>
        </w:rPr>
        <w:t xml:space="preserve"> </w:t>
      </w:r>
      <w:r>
        <w:rPr>
          <w:rFonts w:hint="eastAsia"/>
        </w:rPr>
        <w:t>王国强：《新天文学的起源</w:t>
      </w:r>
      <w:r>
        <w:rPr>
          <w:rFonts w:hint="eastAsia"/>
          <w:spacing w:val="-10"/>
        </w:rPr>
        <w:t>—</w:t>
      </w:r>
      <w:r>
        <w:rPr>
          <w:rFonts w:hint="eastAsia"/>
        </w:rPr>
        <w:t>—开普勒物理天文学研究》，北京：中国科学技术出版社，</w:t>
      </w:r>
      <w:r>
        <w:t>2010</w:t>
      </w:r>
      <w:r>
        <w:rPr>
          <w:rFonts w:hint="eastAsia"/>
        </w:rPr>
        <w:t>年，第</w:t>
      </w:r>
      <w:r>
        <w:t>26</w:t>
      </w:r>
      <w:r>
        <w:rPr>
          <w:rFonts w:hint="eastAsia"/>
        </w:rPr>
        <w:t>页。</w:t>
      </w:r>
    </w:p>
  </w:footnote>
  <w:footnote w:id="71">
    <w:p w14:paraId="24494E95" w14:textId="77777777" w:rsidR="002326A0" w:rsidRDefault="002326A0" w:rsidP="002326A0">
      <w:pPr>
        <w:pStyle w:val="aff7"/>
        <w:ind w:firstLine="360"/>
        <w:rPr>
          <w:spacing w:val="-2"/>
        </w:rPr>
      </w:pPr>
      <w:r>
        <w:rPr>
          <w:spacing w:val="-2"/>
        </w:rPr>
        <w:footnoteRef/>
      </w:r>
      <w:r>
        <w:rPr>
          <w:spacing w:val="-2"/>
        </w:rPr>
        <w:t xml:space="preserve"> Stephenson B</w:t>
      </w:r>
      <w:r>
        <w:rPr>
          <w:rFonts w:hint="eastAsia"/>
          <w:spacing w:val="-2"/>
        </w:rPr>
        <w:t xml:space="preserve">. </w:t>
      </w:r>
      <w:r>
        <w:rPr>
          <w:spacing w:val="-2"/>
        </w:rPr>
        <w:t>K</w:t>
      </w:r>
      <w:r>
        <w:rPr>
          <w:rFonts w:hint="eastAsia"/>
          <w:spacing w:val="-2"/>
        </w:rPr>
        <w:t>epler</w:t>
      </w:r>
      <w:r>
        <w:rPr>
          <w:spacing w:val="-2"/>
        </w:rPr>
        <w:t>’s</w:t>
      </w:r>
      <w:r>
        <w:rPr>
          <w:rFonts w:hint="eastAsia"/>
          <w:spacing w:val="-2"/>
        </w:rPr>
        <w:t xml:space="preserve"> Physical Astronomy. </w:t>
      </w:r>
      <w:r>
        <w:rPr>
          <w:spacing w:val="-2"/>
        </w:rPr>
        <w:t>Princeton</w:t>
      </w:r>
      <w:r>
        <w:rPr>
          <w:rFonts w:hint="eastAsia"/>
          <w:spacing w:val="-2"/>
        </w:rPr>
        <w:t xml:space="preserve">: </w:t>
      </w:r>
      <w:r>
        <w:rPr>
          <w:spacing w:val="-2"/>
        </w:rPr>
        <w:t>Princeton</w:t>
      </w:r>
      <w:r>
        <w:rPr>
          <w:rFonts w:hint="eastAsia"/>
          <w:spacing w:val="-2"/>
        </w:rPr>
        <w:t xml:space="preserve"> University Press, 1994: 72. </w:t>
      </w:r>
    </w:p>
  </w:footnote>
  <w:footnote w:id="72">
    <w:p w14:paraId="2B5875BC" w14:textId="77777777" w:rsidR="002326A0" w:rsidRDefault="002326A0" w:rsidP="002326A0">
      <w:pPr>
        <w:pStyle w:val="aff7"/>
        <w:ind w:firstLine="360"/>
      </w:pPr>
      <w:r>
        <w:footnoteRef/>
      </w:r>
      <w:r>
        <w:t xml:space="preserve"> Kepler J. The Secret of the Universe. Duncan</w:t>
      </w:r>
      <w:r>
        <w:rPr>
          <w:rFonts w:hint="eastAsia"/>
        </w:rPr>
        <w:t xml:space="preserve"> </w:t>
      </w:r>
      <w:r>
        <w:t>A M</w:t>
      </w:r>
      <w:r>
        <w:rPr>
          <w:rFonts w:ascii="宋体" w:hAnsi="宋体" w:hint="eastAsia"/>
        </w:rPr>
        <w:t>(</w:t>
      </w:r>
      <w:r>
        <w:rPr>
          <w:rFonts w:hint="eastAsia"/>
        </w:rPr>
        <w:t>trans.</w:t>
      </w:r>
      <w:r>
        <w:rPr>
          <w:rFonts w:ascii="宋体" w:hAnsi="宋体"/>
        </w:rPr>
        <w:t>)</w:t>
      </w:r>
      <w:r>
        <w:t xml:space="preserve">. London: </w:t>
      </w:r>
      <w:proofErr w:type="spellStart"/>
      <w:r>
        <w:t>Abaris</w:t>
      </w:r>
      <w:proofErr w:type="spellEnd"/>
      <w:r>
        <w:t xml:space="preserve"> Books, Inc</w:t>
      </w:r>
      <w:r>
        <w:rPr>
          <w:rFonts w:hint="eastAsia"/>
        </w:rPr>
        <w:t>.</w:t>
      </w:r>
      <w:r>
        <w:t xml:space="preserve">, 1981: 201. </w:t>
      </w:r>
    </w:p>
  </w:footnote>
  <w:footnote w:id="73">
    <w:p w14:paraId="7BA96B56" w14:textId="77777777" w:rsidR="002326A0" w:rsidRDefault="002326A0" w:rsidP="002326A0">
      <w:pPr>
        <w:pStyle w:val="aff7"/>
        <w:ind w:firstLine="360"/>
      </w:pPr>
      <w:r>
        <w:footnoteRef/>
      </w:r>
      <w:r>
        <w:t xml:space="preserve"> </w:t>
      </w:r>
      <w:r>
        <w:rPr>
          <w:rFonts w:hint="eastAsia"/>
        </w:rPr>
        <w:t>该书也被称作《以对火星运动的评论表达的新天文学或天空物理学》，或被称作《论火星的运动》以及《论火星》。</w:t>
      </w:r>
    </w:p>
  </w:footnote>
  <w:footnote w:id="74">
    <w:p w14:paraId="2D87AB5E" w14:textId="77777777" w:rsidR="002326A0" w:rsidRDefault="002326A0" w:rsidP="002326A0">
      <w:pPr>
        <w:pStyle w:val="aff7"/>
        <w:ind w:firstLine="360"/>
      </w:pPr>
      <w:r>
        <w:footnoteRef/>
      </w:r>
      <w:r>
        <w:t xml:space="preserve"> </w:t>
      </w:r>
      <w:r>
        <w:rPr>
          <w:rFonts w:hint="eastAsia"/>
        </w:rPr>
        <w:t>王国强：《新天文学的起源</w:t>
      </w:r>
      <w:r>
        <w:rPr>
          <w:rFonts w:hint="eastAsia"/>
          <w:spacing w:val="-10"/>
        </w:rPr>
        <w:t>—</w:t>
      </w:r>
      <w:r>
        <w:rPr>
          <w:rFonts w:hint="eastAsia"/>
        </w:rPr>
        <w:t>—开普勒物理天文学研究》，北京：中国科学技术出版社，</w:t>
      </w:r>
      <w:r>
        <w:rPr>
          <w:rFonts w:hint="eastAsia"/>
        </w:rPr>
        <w:t>2010</w:t>
      </w:r>
      <w:r>
        <w:rPr>
          <w:rFonts w:hint="eastAsia"/>
        </w:rPr>
        <w:t>年，第</w:t>
      </w:r>
      <w:r>
        <w:rPr>
          <w:rFonts w:hint="eastAsia"/>
        </w:rPr>
        <w:t>26</w:t>
      </w:r>
      <w:r>
        <w:rPr>
          <w:rFonts w:hint="eastAsia"/>
        </w:rPr>
        <w:t>页。</w:t>
      </w:r>
    </w:p>
  </w:footnote>
  <w:footnote w:id="75">
    <w:p w14:paraId="48C608FE"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9-12</w:t>
      </w:r>
      <w:r>
        <w:rPr>
          <w:rFonts w:hint="eastAsia"/>
        </w:rPr>
        <w:t>页。</w:t>
      </w:r>
    </w:p>
  </w:footnote>
  <w:footnote w:id="76">
    <w:p w14:paraId="7053DBED" w14:textId="77777777" w:rsidR="002326A0" w:rsidRDefault="002326A0" w:rsidP="002326A0">
      <w:pPr>
        <w:pStyle w:val="aff7"/>
        <w:ind w:firstLine="360"/>
      </w:pPr>
      <w:r>
        <w:footnoteRef/>
      </w:r>
      <w:r>
        <w:t xml:space="preserve"> Kepler J. New Astronomy. Donahue</w:t>
      </w:r>
      <w:r>
        <w:rPr>
          <w:rFonts w:hint="eastAsia"/>
        </w:rPr>
        <w:t xml:space="preserve"> W H</w:t>
      </w:r>
      <w:r>
        <w:rPr>
          <w:rFonts w:ascii="宋体" w:hAnsi="宋体" w:hint="eastAsia"/>
        </w:rPr>
        <w:t>(</w:t>
      </w:r>
      <w:r>
        <w:rPr>
          <w:rFonts w:hint="eastAsia"/>
        </w:rPr>
        <w:t>trans.</w:t>
      </w:r>
      <w:r>
        <w:rPr>
          <w:rFonts w:ascii="宋体" w:hAnsi="宋体"/>
        </w:rPr>
        <w:t>)</w:t>
      </w:r>
      <w:r>
        <w:rPr>
          <w:rFonts w:hint="eastAsia"/>
        </w:rPr>
        <w:t xml:space="preserve">. </w:t>
      </w:r>
      <w:r>
        <w:t>Cambridge: Cambridge</w:t>
      </w:r>
      <w:r>
        <w:rPr>
          <w:rFonts w:hint="eastAsia"/>
        </w:rPr>
        <w:t xml:space="preserve"> University Press, 1992. </w:t>
      </w:r>
    </w:p>
  </w:footnote>
  <w:footnote w:id="77">
    <w:p w14:paraId="5C290344" w14:textId="77777777" w:rsidR="002326A0" w:rsidRDefault="002326A0" w:rsidP="002326A0">
      <w:pPr>
        <w:pStyle w:val="aff7"/>
        <w:ind w:firstLine="360"/>
      </w:pPr>
      <w:r>
        <w:footnoteRef/>
      </w:r>
      <w:r>
        <w:t xml:space="preserve"> </w:t>
      </w:r>
      <w:r>
        <w:rPr>
          <w:rFonts w:hint="eastAsia"/>
        </w:rPr>
        <w:t>这里指的是托勒密的地心说理论、哥白尼的日心说理论以及第谷对行星运动的观察。</w:t>
      </w:r>
    </w:p>
  </w:footnote>
  <w:footnote w:id="78">
    <w:p w14:paraId="2C6F1E66" w14:textId="77777777" w:rsidR="002326A0" w:rsidRDefault="002326A0" w:rsidP="002326A0">
      <w:pPr>
        <w:pStyle w:val="aff7"/>
        <w:ind w:firstLine="360"/>
      </w:pPr>
      <w:r>
        <w:footnoteRef/>
      </w:r>
      <w:r>
        <w:t xml:space="preserve"> </w:t>
      </w:r>
      <w:r>
        <w:rPr>
          <w:rFonts w:hint="eastAsia"/>
        </w:rPr>
        <w:t xml:space="preserve">Kepler J. New Astronomy. </w:t>
      </w:r>
      <w:r>
        <w:t>Donahue</w:t>
      </w:r>
      <w:r>
        <w:rPr>
          <w:rFonts w:hint="eastAsia"/>
        </w:rPr>
        <w:t xml:space="preserve"> W H</w:t>
      </w:r>
      <w:r>
        <w:rPr>
          <w:rFonts w:ascii="宋体" w:hAnsi="宋体" w:hint="eastAsia"/>
        </w:rPr>
        <w:t>(</w:t>
      </w:r>
      <w:r>
        <w:rPr>
          <w:rFonts w:hint="eastAsia"/>
        </w:rPr>
        <w:t>trans.</w:t>
      </w:r>
      <w:r>
        <w:rPr>
          <w:rFonts w:ascii="宋体" w:hAnsi="宋体"/>
        </w:rPr>
        <w:t>)</w:t>
      </w:r>
      <w:r>
        <w:rPr>
          <w:rFonts w:hint="eastAsia"/>
        </w:rPr>
        <w:t xml:space="preserve">. </w:t>
      </w:r>
      <w:r>
        <w:t xml:space="preserve">Cambridge: </w:t>
      </w:r>
      <w:r>
        <w:rPr>
          <w:rFonts w:hint="eastAsia"/>
        </w:rPr>
        <w:t xml:space="preserve">Cambridge University Press, 1992: 48. </w:t>
      </w:r>
    </w:p>
  </w:footnote>
  <w:footnote w:id="79">
    <w:p w14:paraId="3DEDE89A"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7</w:t>
      </w:r>
      <w:r>
        <w:rPr>
          <w:rFonts w:hint="eastAsia"/>
        </w:rPr>
        <w:t>页。</w:t>
      </w:r>
    </w:p>
  </w:footnote>
  <w:footnote w:id="80">
    <w:p w14:paraId="6B01229A" w14:textId="77777777" w:rsidR="002326A0" w:rsidRDefault="002326A0" w:rsidP="002326A0">
      <w:pPr>
        <w:pStyle w:val="aff7"/>
        <w:ind w:firstLine="360"/>
      </w:pPr>
      <w:r>
        <w:footnoteRef/>
      </w:r>
      <w:r>
        <w:t xml:space="preserve"> Kepler J. Harmonies of the World. Edited, with Commentary, by Stephen hawking. London: Running Press, 2002</w:t>
      </w:r>
      <w:r>
        <w:rPr>
          <w:rFonts w:hint="eastAsia"/>
        </w:rPr>
        <w:t xml:space="preserve">: </w:t>
      </w:r>
      <w:r>
        <w:t xml:space="preserve">14. </w:t>
      </w:r>
    </w:p>
  </w:footnote>
  <w:footnote w:id="81">
    <w:p w14:paraId="259952CD" w14:textId="77777777" w:rsidR="002326A0" w:rsidRDefault="002326A0" w:rsidP="002326A0">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85</w:t>
      </w:r>
      <w:r>
        <w:rPr>
          <w:rFonts w:hint="eastAsia"/>
        </w:rPr>
        <w:t>页。</w:t>
      </w:r>
    </w:p>
  </w:footnote>
  <w:footnote w:id="82">
    <w:p w14:paraId="060A48D6" w14:textId="77777777" w:rsidR="002326A0" w:rsidRDefault="002326A0" w:rsidP="002326A0">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85</w:t>
      </w:r>
      <w:r>
        <w:rPr>
          <w:rFonts w:hint="eastAsia"/>
        </w:rPr>
        <w:t>页。</w:t>
      </w:r>
    </w:p>
  </w:footnote>
  <w:footnote w:id="83">
    <w:p w14:paraId="5398DC5C"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查尔斯·赫梅尔：《自伽利略之后：圣经与科学之纠葛》，闻人杰等译，银川：宁夏人民出版社，</w:t>
      </w:r>
      <w:r>
        <w:t>2008</w:t>
      </w:r>
      <w:r>
        <w:rPr>
          <w:rFonts w:hint="eastAsia"/>
        </w:rPr>
        <w:t>年，第</w:t>
      </w:r>
      <w:r>
        <w:t>51</w:t>
      </w:r>
      <w:r>
        <w:rPr>
          <w:rFonts w:hint="eastAsia"/>
        </w:rPr>
        <w:t>页。</w:t>
      </w:r>
    </w:p>
  </w:footnote>
  <w:footnote w:id="84">
    <w:p w14:paraId="2A4A8C1E"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查尔斯·赫梅尔：《自伽利略之后：圣经与科学之纠葛》，闻人杰等译，银川：宁夏人民出版社，</w:t>
      </w:r>
      <w:r>
        <w:t>2008</w:t>
      </w:r>
      <w:r>
        <w:rPr>
          <w:rFonts w:hint="eastAsia"/>
        </w:rPr>
        <w:t>年，第</w:t>
      </w:r>
      <w:r>
        <w:t>47</w:t>
      </w:r>
      <w:r>
        <w:rPr>
          <w:rFonts w:hint="eastAsia"/>
        </w:rPr>
        <w:t>页。</w:t>
      </w:r>
    </w:p>
  </w:footnote>
  <w:footnote w:id="85">
    <w:p w14:paraId="08EE1472" w14:textId="77777777" w:rsidR="002326A0" w:rsidRDefault="002326A0" w:rsidP="002326A0">
      <w:pPr>
        <w:pStyle w:val="aff7"/>
        <w:ind w:firstLine="360"/>
      </w:pPr>
      <w:r>
        <w:footnoteRef/>
      </w:r>
      <w:r>
        <w:rPr>
          <w:lang w:val="de-DE"/>
        </w:rPr>
        <w:t xml:space="preserve"> </w:t>
      </w:r>
      <w:r>
        <w:rPr>
          <w:lang w:val="de-DE"/>
        </w:rPr>
        <w:t xml:space="preserve">Kepler J. Gesammelte Werke. Band </w:t>
      </w:r>
      <w:sdt>
        <w:sdtPr>
          <w:alias w:val="易错词检查"/>
          <w:id w:val="3142356"/>
        </w:sdtPr>
        <w:sdtContent>
          <w:bookmarkStart w:id="45" w:name="bkReivew3142356"/>
          <w:r>
            <w:rPr>
              <w:lang w:val="de-DE"/>
            </w:rPr>
            <w:t>III</w:t>
          </w:r>
          <w:bookmarkEnd w:id="45"/>
        </w:sdtContent>
      </w:sdt>
      <w:r>
        <w:rPr>
          <w:lang w:val="de-DE"/>
        </w:rPr>
        <w:t xml:space="preserve">. </w:t>
      </w:r>
      <w:proofErr w:type="spellStart"/>
      <w:r>
        <w:t>Astronomia</w:t>
      </w:r>
      <w:proofErr w:type="spellEnd"/>
      <w:r>
        <w:t xml:space="preserve"> Nova. </w:t>
      </w:r>
      <w:proofErr w:type="spellStart"/>
      <w:r>
        <w:t>Hrsg</w:t>
      </w:r>
      <w:proofErr w:type="spellEnd"/>
      <w:r>
        <w:t xml:space="preserve"> v. Max Caspar. </w:t>
      </w:r>
      <w:proofErr w:type="spellStart"/>
      <w:r>
        <w:t>Munchen</w:t>
      </w:r>
      <w:proofErr w:type="spellEnd"/>
      <w:r>
        <w:t xml:space="preserve">, 1937: 5. </w:t>
      </w:r>
    </w:p>
  </w:footnote>
  <w:footnote w:id="86">
    <w:p w14:paraId="30932013"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13-14</w:t>
      </w:r>
      <w:r>
        <w:rPr>
          <w:rFonts w:hint="eastAsia"/>
        </w:rPr>
        <w:t>页。</w:t>
      </w:r>
    </w:p>
  </w:footnote>
  <w:footnote w:id="87">
    <w:p w14:paraId="17423765"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柯林武德：《自然的观念》，吴国盛译，北京：商务印书馆，</w:t>
      </w:r>
      <w:r>
        <w:rPr>
          <w:rFonts w:hint="eastAsia"/>
        </w:rPr>
        <w:t>2018</w:t>
      </w:r>
      <w:r>
        <w:rPr>
          <w:rFonts w:hint="eastAsia"/>
        </w:rPr>
        <w:t>年，第</w:t>
      </w:r>
      <w:r>
        <w:rPr>
          <w:rFonts w:hint="eastAsia"/>
        </w:rPr>
        <w:t>128</w:t>
      </w:r>
      <w:r>
        <w:rPr>
          <w:rFonts w:hint="eastAsia"/>
        </w:rPr>
        <w:t>页。</w:t>
      </w:r>
    </w:p>
  </w:footnote>
  <w:footnote w:id="88">
    <w:p w14:paraId="6253E3E6"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史蒂文·夏平：《科学革命：批判性的综合》，徐国强、</w:t>
      </w:r>
      <w:proofErr w:type="gramStart"/>
      <w:r>
        <w:rPr>
          <w:rFonts w:hint="eastAsia"/>
        </w:rPr>
        <w:t>袁</w:t>
      </w:r>
      <w:proofErr w:type="gramEnd"/>
      <w:sdt>
        <w:sdtPr>
          <w:alias w:val="领导人姓名检查"/>
          <w:id w:val="1021010"/>
        </w:sdtPr>
        <w:sdtContent>
          <w:bookmarkStart w:id="46" w:name="bkPolitics1021010"/>
          <w:r>
            <w:rPr>
              <w:rFonts w:hint="eastAsia"/>
            </w:rPr>
            <w:t>江洋</w:t>
          </w:r>
          <w:bookmarkEnd w:id="46"/>
        </w:sdtContent>
      </w:sdt>
      <w:r>
        <w:rPr>
          <w:rFonts w:hint="eastAsia"/>
        </w:rPr>
        <w:t>、孙小淳译，上海：上海科技教育出版社，</w:t>
      </w:r>
      <w:r>
        <w:rPr>
          <w:rFonts w:hint="eastAsia"/>
        </w:rPr>
        <w:t>2004</w:t>
      </w:r>
      <w:r>
        <w:rPr>
          <w:rFonts w:hint="eastAsia"/>
        </w:rPr>
        <w:t>年，第</w:t>
      </w:r>
      <w:r>
        <w:rPr>
          <w:rFonts w:hint="eastAsia"/>
        </w:rPr>
        <w:t>32</w:t>
      </w:r>
      <w:r>
        <w:rPr>
          <w:rFonts w:hint="eastAsia"/>
        </w:rPr>
        <w:t>页。</w:t>
      </w:r>
    </w:p>
  </w:footnote>
  <w:footnote w:id="89">
    <w:p w14:paraId="475ACFF6" w14:textId="77777777" w:rsidR="002326A0" w:rsidRDefault="002326A0" w:rsidP="002326A0">
      <w:pPr>
        <w:pStyle w:val="aff7"/>
        <w:ind w:firstLine="360"/>
      </w:pPr>
      <w:r>
        <w:footnoteRef/>
      </w:r>
      <w:r>
        <w:t xml:space="preserve"> </w:t>
      </w:r>
      <w:r>
        <w:rPr>
          <w:rFonts w:hint="eastAsia"/>
        </w:rPr>
        <w:t>转引自</w:t>
      </w:r>
      <w:r>
        <w:t>Holton G</w:t>
      </w:r>
      <w:r>
        <w:rPr>
          <w:vertAlign w:val="superscript"/>
        </w:rPr>
        <w:t> </w:t>
      </w:r>
      <w:r>
        <w:t xml:space="preserve">. Thematic Origins of Scientific Thought, Kepler to Einstein. Revised Edition. Cambridge and London: Harvard University Press, 1988: 56. </w:t>
      </w:r>
    </w:p>
  </w:footnote>
  <w:footnote w:id="90">
    <w:p w14:paraId="01E8EF4E"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8</w:t>
      </w:r>
      <w:r>
        <w:rPr>
          <w:rFonts w:hint="eastAsia"/>
        </w:rPr>
        <w:t>页。</w:t>
      </w:r>
    </w:p>
  </w:footnote>
  <w:footnote w:id="91">
    <w:p w14:paraId="60313C21" w14:textId="77777777" w:rsidR="002326A0" w:rsidRDefault="002326A0" w:rsidP="002326A0">
      <w:pPr>
        <w:pStyle w:val="aff7"/>
        <w:ind w:firstLine="360"/>
      </w:pPr>
      <w:r>
        <w:footnoteRef/>
      </w:r>
      <w:r>
        <w:t xml:space="preserve"> </w:t>
      </w:r>
      <w:r>
        <w:rPr>
          <w:rFonts w:ascii="宋体" w:hAnsi="宋体"/>
        </w:rPr>
        <w:t>[</w:t>
      </w:r>
      <w:r>
        <w:rPr>
          <w:rFonts w:hint="eastAsia"/>
        </w:rPr>
        <w:t>德</w:t>
      </w:r>
      <w:r>
        <w:rPr>
          <w:rFonts w:ascii="宋体" w:hAnsi="宋体"/>
        </w:rPr>
        <w:t>]</w:t>
      </w:r>
      <w:r>
        <w:rPr>
          <w:rFonts w:hint="eastAsia"/>
        </w:rPr>
        <w:t>克劳斯·迈因策尔：《复杂性思维：物质、精神和人类的计算机动力学》，曾国屏、苏俊斌译，上海：上海辞书出版社，</w:t>
      </w:r>
      <w:r>
        <w:t>20</w:t>
      </w:r>
      <w:r>
        <w:rPr>
          <w:rFonts w:hint="eastAsia"/>
        </w:rPr>
        <w:t>13</w:t>
      </w:r>
      <w:r>
        <w:rPr>
          <w:rFonts w:hint="eastAsia"/>
        </w:rPr>
        <w:t>年，第</w:t>
      </w:r>
      <w:r>
        <w:rPr>
          <w:rFonts w:hint="eastAsia"/>
        </w:rPr>
        <w:t>37</w:t>
      </w:r>
      <w:r>
        <w:rPr>
          <w:rFonts w:hint="eastAsia"/>
        </w:rPr>
        <w:t>页。</w:t>
      </w:r>
    </w:p>
  </w:footnote>
  <w:footnote w:id="92">
    <w:p w14:paraId="5BDCB20E" w14:textId="77777777" w:rsidR="002326A0" w:rsidRDefault="002326A0" w:rsidP="002326A0">
      <w:pPr>
        <w:pStyle w:val="aff7"/>
        <w:ind w:firstLine="360"/>
        <w:rPr>
          <w:spacing w:val="-2"/>
        </w:rPr>
      </w:pPr>
      <w:r>
        <w:rPr>
          <w:spacing w:val="-2"/>
        </w:rPr>
        <w:footnoteRef/>
      </w:r>
      <w:r>
        <w:rPr>
          <w:rFonts w:ascii="宋体" w:hAnsi="宋体" w:cs="宋体" w:hint="eastAsia"/>
          <w:spacing w:val="-2"/>
          <w:lang w:bidi="ar"/>
        </w:rPr>
        <w:t xml:space="preserve"> 转引自</w:t>
      </w:r>
      <w:proofErr w:type="spellStart"/>
      <w:r>
        <w:rPr>
          <w:spacing w:val="-2"/>
        </w:rPr>
        <w:t>Schlagel</w:t>
      </w:r>
      <w:proofErr w:type="spellEnd"/>
      <w:r>
        <w:rPr>
          <w:rFonts w:hint="eastAsia"/>
          <w:spacing w:val="-2"/>
        </w:rPr>
        <w:t xml:space="preserve"> </w:t>
      </w:r>
      <w:r>
        <w:rPr>
          <w:spacing w:val="-2"/>
        </w:rPr>
        <w:t>R H</w:t>
      </w:r>
      <w:r>
        <w:rPr>
          <w:spacing w:val="-2"/>
          <w:lang w:bidi="ar"/>
        </w:rPr>
        <w:t>. Three Scientific Revolutions</w:t>
      </w:r>
      <w:r>
        <w:rPr>
          <w:rFonts w:hint="eastAsia"/>
          <w:spacing w:val="-2"/>
          <w:lang w:bidi="ar"/>
        </w:rPr>
        <w:t xml:space="preserve">: </w:t>
      </w:r>
      <w:r>
        <w:rPr>
          <w:spacing w:val="-2"/>
          <w:lang w:bidi="ar"/>
        </w:rPr>
        <w:t>How They Transformed Our Conceptions of Reality. New York: Humanity Books, 2015</w:t>
      </w:r>
      <w:r>
        <w:rPr>
          <w:rFonts w:hint="eastAsia"/>
          <w:spacing w:val="-2"/>
          <w:lang w:bidi="ar"/>
        </w:rPr>
        <w:t xml:space="preserve">: </w:t>
      </w:r>
      <w:r>
        <w:rPr>
          <w:spacing w:val="-2"/>
          <w:lang w:bidi="ar"/>
        </w:rPr>
        <w:t xml:space="preserve">Chapter </w:t>
      </w:r>
      <w:r>
        <w:rPr>
          <w:rFonts w:ascii="宋体" w:hAnsi="宋体" w:cs="宋体" w:hint="eastAsia"/>
          <w:spacing w:val="-2"/>
          <w:lang w:bidi="ar"/>
        </w:rPr>
        <w:t>Ⅱ</w:t>
      </w:r>
      <w:r>
        <w:rPr>
          <w:spacing w:val="-2"/>
          <w:lang w:bidi="ar"/>
        </w:rPr>
        <w:t xml:space="preserve">. </w:t>
      </w:r>
    </w:p>
  </w:footnote>
  <w:footnote w:id="93">
    <w:p w14:paraId="3CA79B6D" w14:textId="77777777" w:rsidR="002326A0" w:rsidRDefault="002326A0" w:rsidP="002326A0">
      <w:pPr>
        <w:pStyle w:val="aff7"/>
        <w:ind w:firstLine="360"/>
      </w:pPr>
      <w:r>
        <w:footnoteRef/>
      </w:r>
      <w:r>
        <w:t xml:space="preserve"> </w:t>
      </w:r>
      <w:r>
        <w:rPr>
          <w:rFonts w:hint="eastAsia"/>
        </w:rPr>
        <w:t>本部分主要</w:t>
      </w:r>
      <w:proofErr w:type="gramStart"/>
      <w:r>
        <w:rPr>
          <w:rFonts w:hint="eastAsia"/>
        </w:rPr>
        <w:t>参考肖显静</w:t>
      </w:r>
      <w:proofErr w:type="gramEnd"/>
      <w:r>
        <w:rPr>
          <w:rFonts w:hint="eastAsia"/>
        </w:rPr>
        <w:t>：《伽利略物理学数学化哲学思想基础析论》，《江海学刊》，</w:t>
      </w:r>
      <w:r>
        <w:rPr>
          <w:rFonts w:hint="eastAsia"/>
        </w:rPr>
        <w:t>2012</w:t>
      </w:r>
      <w:r>
        <w:rPr>
          <w:rFonts w:hint="eastAsia"/>
        </w:rPr>
        <w:t>年第</w:t>
      </w:r>
      <w:r>
        <w:rPr>
          <w:rFonts w:hint="eastAsia"/>
        </w:rPr>
        <w:t>1</w:t>
      </w:r>
      <w:r>
        <w:rPr>
          <w:rFonts w:hint="eastAsia"/>
        </w:rPr>
        <w:t>期，第</w:t>
      </w:r>
      <w:r>
        <w:rPr>
          <w:rFonts w:hint="eastAsia"/>
        </w:rPr>
        <w:t>53-62</w:t>
      </w:r>
      <w:r>
        <w:rPr>
          <w:rFonts w:hint="eastAsia"/>
        </w:rPr>
        <w:t>页。</w:t>
      </w:r>
    </w:p>
  </w:footnote>
  <w:footnote w:id="94">
    <w:p w14:paraId="0502845C" w14:textId="77777777" w:rsidR="002326A0" w:rsidRDefault="002326A0" w:rsidP="002326A0">
      <w:pPr>
        <w:pStyle w:val="aff7"/>
        <w:ind w:firstLine="360"/>
      </w:pPr>
      <w:r>
        <w:footnoteRef/>
      </w:r>
      <w:r>
        <w:t xml:space="preserve"> </w:t>
      </w:r>
      <w:r>
        <w:rPr>
          <w:rFonts w:hint="eastAsia"/>
        </w:rPr>
        <w:t>此处的“</w:t>
      </w:r>
      <w:r>
        <w:t xml:space="preserve">A. </w:t>
      </w:r>
      <w:r>
        <w:rPr>
          <w:rFonts w:hint="eastAsia"/>
        </w:rPr>
        <w:t>柯依列”实际上就是“柯瓦雷”，只是译者的人名翻译不同而已。</w:t>
      </w:r>
    </w:p>
  </w:footnote>
  <w:footnote w:id="95">
    <w:p w14:paraId="4C9C7624" w14:textId="77777777" w:rsidR="002326A0" w:rsidRDefault="002326A0" w:rsidP="002326A0">
      <w:pPr>
        <w:pStyle w:val="aff7"/>
        <w:ind w:firstLine="360"/>
      </w:pPr>
      <w:r>
        <w:footnoteRef/>
      </w:r>
      <w:r>
        <w:t xml:space="preserve"> </w:t>
      </w:r>
      <w:r>
        <w:rPr>
          <w:rFonts w:ascii="宋体" w:hAnsi="宋体"/>
        </w:rPr>
        <w:t>[</w:t>
      </w:r>
      <w:r>
        <w:rPr>
          <w:rFonts w:hint="eastAsia"/>
        </w:rPr>
        <w:t>法</w:t>
      </w:r>
      <w:r>
        <w:rPr>
          <w:rFonts w:ascii="宋体" w:hAnsi="宋体"/>
        </w:rPr>
        <w:t>]</w:t>
      </w:r>
      <w:r>
        <w:t xml:space="preserve">A. </w:t>
      </w:r>
      <w:proofErr w:type="gramStart"/>
      <w:r>
        <w:rPr>
          <w:rFonts w:hint="eastAsia"/>
        </w:rPr>
        <w:t>柯</w:t>
      </w:r>
      <w:proofErr w:type="gramEnd"/>
      <w:r>
        <w:rPr>
          <w:rFonts w:hint="eastAsia"/>
        </w:rPr>
        <w:t>瓦雷：《伽利略研究》，</w:t>
      </w:r>
      <w:proofErr w:type="gramStart"/>
      <w:r>
        <w:rPr>
          <w:rFonts w:hint="eastAsia"/>
        </w:rPr>
        <w:t>刘胜利译</w:t>
      </w:r>
      <w:proofErr w:type="gramEnd"/>
      <w:r>
        <w:rPr>
          <w:rFonts w:hint="eastAsia"/>
        </w:rPr>
        <w:t>，北京：北京大学出版社，</w:t>
      </w:r>
      <w:r>
        <w:rPr>
          <w:rFonts w:hint="eastAsia"/>
        </w:rPr>
        <w:t>200</w:t>
      </w:r>
      <w:r>
        <w:t>8</w:t>
      </w:r>
      <w:r>
        <w:rPr>
          <w:rFonts w:hint="eastAsia"/>
        </w:rPr>
        <w:t>年，第</w:t>
      </w:r>
      <w:r>
        <w:t>318</w:t>
      </w:r>
      <w:r>
        <w:rPr>
          <w:rFonts w:hint="eastAsia"/>
        </w:rPr>
        <w:t>页。</w:t>
      </w:r>
    </w:p>
  </w:footnote>
  <w:footnote w:id="96">
    <w:p w14:paraId="296D302D"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史蒂文·夏平：《科学革命：批判性的综合》，徐国强、</w:t>
      </w:r>
      <w:proofErr w:type="gramStart"/>
      <w:r>
        <w:rPr>
          <w:rFonts w:hint="eastAsia"/>
        </w:rPr>
        <w:t>袁</w:t>
      </w:r>
      <w:proofErr w:type="gramEnd"/>
      <w:sdt>
        <w:sdtPr>
          <w:alias w:val="领导人姓名检查"/>
          <w:id w:val="2101724"/>
        </w:sdtPr>
        <w:sdtContent>
          <w:bookmarkStart w:id="58" w:name="bkPolitics2101724"/>
          <w:r>
            <w:rPr>
              <w:rFonts w:hint="eastAsia"/>
            </w:rPr>
            <w:t>江洋</w:t>
          </w:r>
          <w:bookmarkEnd w:id="58"/>
        </w:sdtContent>
      </w:sdt>
      <w:r>
        <w:rPr>
          <w:rFonts w:hint="eastAsia"/>
        </w:rPr>
        <w:t>、孙小淳译，上海：上海科技教育出版社，</w:t>
      </w:r>
      <w:r>
        <w:t>2004</w:t>
      </w:r>
      <w:r>
        <w:rPr>
          <w:rFonts w:hint="eastAsia"/>
        </w:rPr>
        <w:t>年，第</w:t>
      </w:r>
      <w:r>
        <w:rPr>
          <w:rFonts w:hint="eastAsia"/>
        </w:rPr>
        <w:t>28</w:t>
      </w:r>
      <w:r>
        <w:rPr>
          <w:rFonts w:hint="eastAsia"/>
        </w:rPr>
        <w:t>页。</w:t>
      </w:r>
    </w:p>
  </w:footnote>
  <w:footnote w:id="97">
    <w:p w14:paraId="5CDDF3CE"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史蒂文·夏平：《科学革命：批判性的综合》，徐国强、</w:t>
      </w:r>
      <w:proofErr w:type="gramStart"/>
      <w:r>
        <w:rPr>
          <w:rFonts w:hint="eastAsia"/>
        </w:rPr>
        <w:t>袁</w:t>
      </w:r>
      <w:proofErr w:type="gramEnd"/>
      <w:sdt>
        <w:sdtPr>
          <w:alias w:val="领导人姓名检查"/>
          <w:id w:val="3021152"/>
        </w:sdtPr>
        <w:sdtContent>
          <w:bookmarkStart w:id="61" w:name="bkPolitics3021152"/>
          <w:r>
            <w:rPr>
              <w:rFonts w:hint="eastAsia"/>
            </w:rPr>
            <w:t>江洋</w:t>
          </w:r>
          <w:bookmarkEnd w:id="61"/>
        </w:sdtContent>
      </w:sdt>
      <w:r>
        <w:rPr>
          <w:rFonts w:hint="eastAsia"/>
        </w:rPr>
        <w:t>、孙小淳译，上海：上海科技教育出版社，</w:t>
      </w:r>
      <w:r>
        <w:t>2004</w:t>
      </w:r>
      <w:r>
        <w:rPr>
          <w:rFonts w:hint="eastAsia"/>
        </w:rPr>
        <w:t>年，第</w:t>
      </w:r>
      <w:r>
        <w:rPr>
          <w:rFonts w:hint="eastAsia"/>
        </w:rPr>
        <w:t>28</w:t>
      </w:r>
      <w:r>
        <w:t>-29</w:t>
      </w:r>
      <w:r>
        <w:rPr>
          <w:rFonts w:hint="eastAsia"/>
        </w:rPr>
        <w:t>页。</w:t>
      </w:r>
    </w:p>
  </w:footnote>
  <w:footnote w:id="98">
    <w:p w14:paraId="49DF0E49" w14:textId="77777777" w:rsidR="002326A0" w:rsidRDefault="002326A0" w:rsidP="002326A0">
      <w:pPr>
        <w:pStyle w:val="aff7"/>
        <w:ind w:firstLine="360"/>
      </w:pPr>
      <w:r>
        <w:footnoteRef/>
      </w:r>
      <w:r>
        <w:t xml:space="preserve"> </w:t>
      </w:r>
      <w:r>
        <w:rPr>
          <w:rFonts w:ascii="宋体" w:hAnsi="宋体"/>
        </w:rPr>
        <w:t>[</w:t>
      </w:r>
      <w:r>
        <w:rPr>
          <w:rFonts w:hint="eastAsia"/>
        </w:rPr>
        <w:t>法</w:t>
      </w:r>
      <w:r>
        <w:rPr>
          <w:rFonts w:ascii="宋体" w:hAnsi="宋体"/>
        </w:rPr>
        <w:t>]</w:t>
      </w:r>
      <w:r>
        <w:rPr>
          <w:rFonts w:hint="eastAsia"/>
        </w:rPr>
        <w:t xml:space="preserve">A. </w:t>
      </w:r>
      <w:proofErr w:type="gramStart"/>
      <w:r>
        <w:rPr>
          <w:rFonts w:hint="eastAsia"/>
        </w:rPr>
        <w:t>柯</w:t>
      </w:r>
      <w:proofErr w:type="gramEnd"/>
      <w:r>
        <w:rPr>
          <w:rFonts w:hint="eastAsia"/>
        </w:rPr>
        <w:t>瓦雷：《伽利略研究》，</w:t>
      </w:r>
      <w:proofErr w:type="gramStart"/>
      <w:r>
        <w:rPr>
          <w:rFonts w:hint="eastAsia"/>
        </w:rPr>
        <w:t>刘胜利译</w:t>
      </w:r>
      <w:proofErr w:type="gramEnd"/>
      <w:r>
        <w:rPr>
          <w:rFonts w:hint="eastAsia"/>
        </w:rPr>
        <w:t>，北京：北京大学出版社，</w:t>
      </w:r>
      <w:r>
        <w:rPr>
          <w:rFonts w:hint="eastAsia"/>
        </w:rPr>
        <w:t>2008</w:t>
      </w:r>
      <w:r>
        <w:rPr>
          <w:rFonts w:hint="eastAsia"/>
        </w:rPr>
        <w:t>年，第</w:t>
      </w:r>
      <w:r>
        <w:rPr>
          <w:rFonts w:hint="eastAsia"/>
        </w:rPr>
        <w:t>332</w:t>
      </w:r>
      <w:r>
        <w:rPr>
          <w:rFonts w:hint="eastAsia"/>
        </w:rPr>
        <w:t>页。</w:t>
      </w:r>
    </w:p>
  </w:footnote>
  <w:footnote w:id="99">
    <w:p w14:paraId="0D33E84E" w14:textId="77777777" w:rsidR="002326A0" w:rsidRDefault="002326A0" w:rsidP="002326A0">
      <w:pPr>
        <w:pStyle w:val="aff7"/>
        <w:ind w:firstLine="360"/>
      </w:pPr>
      <w:r>
        <w:footnoteRef/>
      </w:r>
      <w:r>
        <w:t xml:space="preserve"> </w:t>
      </w:r>
      <w:r>
        <w:rPr>
          <w:rFonts w:hint="eastAsia"/>
        </w:rPr>
        <w:t>转</w:t>
      </w:r>
      <w:r>
        <w:t>引自</w:t>
      </w:r>
      <w:r>
        <w:rPr>
          <w:rFonts w:ascii="宋体" w:hAnsi="宋体"/>
        </w:rPr>
        <w:t>[</w:t>
      </w:r>
      <w:r>
        <w:rPr>
          <w:rFonts w:hint="eastAsia"/>
        </w:rPr>
        <w:t>美</w:t>
      </w:r>
      <w:r>
        <w:rPr>
          <w:rFonts w:ascii="宋体" w:hAnsi="宋体"/>
        </w:rPr>
        <w:t>]</w:t>
      </w:r>
      <w:r>
        <w:rPr>
          <w:rFonts w:hint="eastAsia"/>
        </w:rPr>
        <w:t xml:space="preserve">M. </w:t>
      </w:r>
      <w:r>
        <w:rPr>
          <w:rFonts w:hint="eastAsia"/>
        </w:rPr>
        <w:t>克</w:t>
      </w:r>
      <w:proofErr w:type="gramStart"/>
      <w:r>
        <w:rPr>
          <w:rFonts w:hint="eastAsia"/>
        </w:rPr>
        <w:t>莱</w:t>
      </w:r>
      <w:proofErr w:type="gramEnd"/>
      <w:r>
        <w:rPr>
          <w:rFonts w:hint="eastAsia"/>
        </w:rPr>
        <w:t>因：《古今数学思想》</w:t>
      </w:r>
      <w:r>
        <w:rPr>
          <w:rFonts w:ascii="宋体" w:hAnsi="宋体" w:hint="eastAsia"/>
        </w:rPr>
        <w:t>(</w:t>
      </w:r>
      <w:r>
        <w:rPr>
          <w:rFonts w:hint="eastAsia"/>
        </w:rPr>
        <w:t>第一册</w:t>
      </w:r>
      <w:r>
        <w:rPr>
          <w:rFonts w:ascii="宋体" w:hAnsi="宋体"/>
        </w:rPr>
        <w:t>)</w:t>
      </w:r>
      <w:r>
        <w:rPr>
          <w:rFonts w:hint="eastAsia"/>
        </w:rPr>
        <w:t>，张理京、张锦炎、江泽涵等译，上海：上海科学技术出版社，</w:t>
      </w:r>
      <w:r>
        <w:rPr>
          <w:rFonts w:hint="eastAsia"/>
        </w:rPr>
        <w:t>2014</w:t>
      </w:r>
      <w:r>
        <w:rPr>
          <w:rFonts w:hint="eastAsia"/>
        </w:rPr>
        <w:t>年，第</w:t>
      </w:r>
      <w:r>
        <w:rPr>
          <w:rFonts w:hint="eastAsia"/>
        </w:rPr>
        <w:t>273</w:t>
      </w:r>
      <w:r>
        <w:rPr>
          <w:rFonts w:hint="eastAsia"/>
        </w:rPr>
        <w:t>页。</w:t>
      </w:r>
    </w:p>
  </w:footnote>
  <w:footnote w:id="100">
    <w:p w14:paraId="1B63AD63" w14:textId="77777777" w:rsidR="002326A0" w:rsidRDefault="002326A0" w:rsidP="002326A0">
      <w:pPr>
        <w:pStyle w:val="aff7"/>
        <w:ind w:firstLine="360"/>
      </w:pPr>
      <w:r>
        <w:footnoteRef/>
      </w:r>
      <w:r>
        <w:t xml:space="preserve"> Pitt J C. Galileo</w:t>
      </w:r>
      <w:r>
        <w:rPr>
          <w:rFonts w:hint="eastAsia"/>
        </w:rPr>
        <w:t xml:space="preserve">, </w:t>
      </w:r>
      <w:r>
        <w:t>Human Knowledge</w:t>
      </w:r>
      <w:r>
        <w:rPr>
          <w:rFonts w:hint="eastAsia"/>
        </w:rPr>
        <w:t xml:space="preserve">, </w:t>
      </w:r>
      <w:r>
        <w:t xml:space="preserve">and the Book of Nature: Method Replaces Metaphysics. Dordrecht: Kluwer Academic Publishers, 1992. </w:t>
      </w:r>
    </w:p>
  </w:footnote>
  <w:footnote w:id="101">
    <w:p w14:paraId="59FF7984" w14:textId="77777777" w:rsidR="002326A0" w:rsidRDefault="002326A0" w:rsidP="002326A0">
      <w:pPr>
        <w:pStyle w:val="aff7"/>
        <w:ind w:firstLine="360"/>
      </w:pPr>
      <w:r>
        <w:footnoteRef/>
      </w:r>
      <w:r>
        <w:t xml:space="preserve"> Wallace W A. Galileo’s Logic of Discovery and Proof: The Background</w:t>
      </w:r>
      <w:r>
        <w:rPr>
          <w:rFonts w:hint="eastAsia"/>
        </w:rPr>
        <w:t xml:space="preserve">, </w:t>
      </w:r>
      <w:r>
        <w:t>Content</w:t>
      </w:r>
      <w:r>
        <w:rPr>
          <w:rFonts w:hint="eastAsia"/>
        </w:rPr>
        <w:t xml:space="preserve">, </w:t>
      </w:r>
      <w:r>
        <w:t>and Use of His Appropriated Treatises on Aristotle’s Posterior Analytics. Dordrecht</w:t>
      </w:r>
      <w:r>
        <w:rPr>
          <w:rFonts w:hint="eastAsia"/>
        </w:rPr>
        <w:t xml:space="preserve">: </w:t>
      </w:r>
      <w:r>
        <w:t xml:space="preserve">Kluwer Academic Publishers, 1992: 220. </w:t>
      </w:r>
    </w:p>
  </w:footnote>
  <w:footnote w:id="102">
    <w:p w14:paraId="38E5B2E4" w14:textId="77777777" w:rsidR="002326A0" w:rsidRDefault="002326A0" w:rsidP="002326A0">
      <w:pPr>
        <w:pStyle w:val="aff7"/>
        <w:ind w:firstLine="360"/>
      </w:pPr>
      <w:r>
        <w:footnoteRef/>
      </w:r>
      <w:r>
        <w:t xml:space="preserve"> Wallace W A. Galileo’s Logic of Discovery and Proof</w:t>
      </w:r>
      <w:r>
        <w:rPr>
          <w:rFonts w:hint="eastAsia"/>
        </w:rPr>
        <w:t xml:space="preserve">: </w:t>
      </w:r>
      <w:r>
        <w:t>The Background</w:t>
      </w:r>
      <w:r>
        <w:rPr>
          <w:rFonts w:hint="eastAsia"/>
        </w:rPr>
        <w:t xml:space="preserve">, </w:t>
      </w:r>
      <w:r>
        <w:t>Content</w:t>
      </w:r>
      <w:r>
        <w:rPr>
          <w:rFonts w:hint="eastAsia"/>
        </w:rPr>
        <w:t xml:space="preserve">, </w:t>
      </w:r>
      <w:r>
        <w:t xml:space="preserve">and Use of His Appropriated Treatises on Aristotle’s Posterior Analytics. Dordrecht: Kluwer Academic Publishers, 1992: 220. </w:t>
      </w:r>
    </w:p>
  </w:footnote>
  <w:footnote w:id="103">
    <w:p w14:paraId="5F0CAAEB"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spacing w:val="2"/>
        </w:rPr>
        <w:t>]</w:t>
      </w:r>
      <w:r>
        <w:rPr>
          <w:spacing w:val="2"/>
        </w:rPr>
        <w:t>S</w:t>
      </w:r>
      <w:r>
        <w:rPr>
          <w:rFonts w:hint="eastAsia"/>
          <w:spacing w:val="2"/>
        </w:rPr>
        <w:t xml:space="preserve">. </w:t>
      </w:r>
      <w:r>
        <w:rPr>
          <w:rFonts w:hint="eastAsia"/>
          <w:spacing w:val="2"/>
        </w:rPr>
        <w:t>德雷克：《伽利略》，唐云江译，北京：中国社会科学出版社，</w:t>
      </w:r>
      <w:r>
        <w:rPr>
          <w:spacing w:val="2"/>
        </w:rPr>
        <w:t>1987</w:t>
      </w:r>
      <w:r>
        <w:rPr>
          <w:rFonts w:hint="eastAsia"/>
          <w:spacing w:val="2"/>
        </w:rPr>
        <w:t>年，第</w:t>
      </w:r>
      <w:r>
        <w:rPr>
          <w:rFonts w:hint="eastAsia"/>
          <w:spacing w:val="2"/>
        </w:rPr>
        <w:t>159</w:t>
      </w:r>
      <w:r>
        <w:rPr>
          <w:rFonts w:hint="eastAsia"/>
          <w:spacing w:val="2"/>
        </w:rPr>
        <w:t>页。</w:t>
      </w:r>
    </w:p>
  </w:footnote>
  <w:footnote w:id="104">
    <w:p w14:paraId="0405EE43" w14:textId="77777777" w:rsidR="002326A0" w:rsidRDefault="002326A0" w:rsidP="002326A0">
      <w:pPr>
        <w:pStyle w:val="aff7"/>
        <w:ind w:firstLine="360"/>
      </w:pPr>
      <w:r>
        <w:footnoteRef/>
      </w:r>
      <w:r>
        <w:t xml:space="preserve"> </w:t>
      </w:r>
      <w:r>
        <w:rPr>
          <w:rFonts w:ascii="宋体" w:hAnsi="宋体"/>
        </w:rPr>
        <w:t>[</w:t>
      </w:r>
      <w:r>
        <w:rPr>
          <w:rFonts w:hint="eastAsia"/>
        </w:rPr>
        <w:t>意</w:t>
      </w:r>
      <w:r>
        <w:rPr>
          <w:rFonts w:ascii="宋体" w:hAnsi="宋体"/>
        </w:rPr>
        <w:t>]</w:t>
      </w:r>
      <w:r>
        <w:rPr>
          <w:rFonts w:hint="eastAsia"/>
        </w:rPr>
        <w:t>伽利略：《关于托勒密和哥白尼两大世界体系的对话》，周煦良等译，北京：北京大学出版社，</w:t>
      </w:r>
      <w:r>
        <w:rPr>
          <w:rFonts w:hint="eastAsia"/>
        </w:rPr>
        <w:t>2006</w:t>
      </w:r>
      <w:r>
        <w:rPr>
          <w:rFonts w:hint="eastAsia"/>
        </w:rPr>
        <w:t>年，第</w:t>
      </w:r>
      <w:r>
        <w:rPr>
          <w:rFonts w:hint="eastAsia"/>
        </w:rPr>
        <w:t>80</w:t>
      </w:r>
      <w:r>
        <w:rPr>
          <w:rFonts w:hint="eastAsia"/>
        </w:rPr>
        <w:t>页。</w:t>
      </w:r>
    </w:p>
  </w:footnote>
  <w:footnote w:id="105">
    <w:p w14:paraId="7292419A" w14:textId="77777777" w:rsidR="002326A0" w:rsidRDefault="002326A0" w:rsidP="002326A0">
      <w:pPr>
        <w:pStyle w:val="aff7"/>
        <w:ind w:firstLine="360"/>
      </w:pPr>
      <w:r>
        <w:footnoteRef/>
      </w:r>
      <w:r>
        <w:t xml:space="preserve"> D </w:t>
      </w:r>
      <w:proofErr w:type="spellStart"/>
      <w:r>
        <w:t>Levere</w:t>
      </w:r>
      <w:proofErr w:type="spellEnd"/>
      <w:r>
        <w:t xml:space="preserve"> T H</w:t>
      </w:r>
      <w:r>
        <w:rPr>
          <w:rFonts w:hint="eastAsia"/>
        </w:rPr>
        <w:t xml:space="preserve">, </w:t>
      </w:r>
      <w:r>
        <w:t>Shea W R. Nature</w:t>
      </w:r>
      <w:r>
        <w:rPr>
          <w:rFonts w:hint="eastAsia"/>
        </w:rPr>
        <w:t xml:space="preserve">, </w:t>
      </w:r>
      <w:r>
        <w:t>Experiment</w:t>
      </w:r>
      <w:r>
        <w:rPr>
          <w:rFonts w:hint="eastAsia"/>
        </w:rPr>
        <w:t xml:space="preserve">, </w:t>
      </w:r>
      <w:r>
        <w:t xml:space="preserve">and the Sciences: Essays on Galileo and the History of Science in </w:t>
      </w:r>
      <w:proofErr w:type="spellStart"/>
      <w:r>
        <w:t>Honour</w:t>
      </w:r>
      <w:proofErr w:type="spellEnd"/>
      <w:r>
        <w:t xml:space="preserve"> </w:t>
      </w:r>
      <w:r>
        <w:rPr>
          <w:spacing w:val="-2"/>
        </w:rPr>
        <w:t xml:space="preserve">of Stillman Drake. Dordrecht: Kluwer Academic Publishers, 1990: 124. </w:t>
      </w:r>
    </w:p>
  </w:footnote>
  <w:footnote w:id="106">
    <w:p w14:paraId="6FEB92CD" w14:textId="77777777" w:rsidR="002326A0" w:rsidRDefault="002326A0" w:rsidP="002326A0">
      <w:pPr>
        <w:pStyle w:val="aff7"/>
        <w:ind w:firstLine="360"/>
      </w:pPr>
      <w:r>
        <w:footnoteRef/>
      </w:r>
      <w:r>
        <w:t xml:space="preserve"> </w:t>
      </w:r>
      <w:r>
        <w:rPr>
          <w:rFonts w:ascii="宋体" w:hAnsi="宋体"/>
        </w:rPr>
        <w:t>[</w:t>
      </w:r>
      <w:r>
        <w:rPr>
          <w:rFonts w:hint="eastAsia"/>
          <w:bCs/>
        </w:rPr>
        <w:t>美</w:t>
      </w:r>
      <w:r>
        <w:rPr>
          <w:rFonts w:ascii="宋体" w:hAnsi="宋体"/>
          <w:bCs/>
        </w:rPr>
        <w:t>]</w:t>
      </w:r>
      <w:r>
        <w:rPr>
          <w:rFonts w:hint="eastAsia"/>
          <w:bCs/>
        </w:rPr>
        <w:t>埃德温·阿瑟·伯特：《近代物理科学的形而上学基础》，</w:t>
      </w:r>
      <w:proofErr w:type="gramStart"/>
      <w:r>
        <w:rPr>
          <w:rFonts w:hint="eastAsia"/>
          <w:bCs/>
        </w:rPr>
        <w:t>张卜天译</w:t>
      </w:r>
      <w:proofErr w:type="gramEnd"/>
      <w:r>
        <w:rPr>
          <w:rFonts w:hint="eastAsia"/>
          <w:bCs/>
        </w:rPr>
        <w:t>，北京：商务印书馆，</w:t>
      </w:r>
      <w:r>
        <w:rPr>
          <w:bCs/>
        </w:rPr>
        <w:t>2018</w:t>
      </w:r>
      <w:r>
        <w:rPr>
          <w:rFonts w:hint="eastAsia"/>
          <w:bCs/>
        </w:rPr>
        <w:t>年，第</w:t>
      </w:r>
      <w:r>
        <w:rPr>
          <w:bCs/>
        </w:rPr>
        <w:t>68</w:t>
      </w:r>
      <w:r>
        <w:rPr>
          <w:rFonts w:hint="eastAsia"/>
          <w:bCs/>
        </w:rPr>
        <w:t>页。转引自</w:t>
      </w:r>
      <w:r>
        <w:rPr>
          <w:rFonts w:hint="eastAsia"/>
        </w:rPr>
        <w:t>Galilei G. Dialogues Concerning the Two Great Systems of the</w:t>
      </w:r>
      <w:r>
        <w:t xml:space="preserve"> World. </w:t>
      </w:r>
      <w:proofErr w:type="spellStart"/>
      <w:r>
        <w:t>Salusbury</w:t>
      </w:r>
      <w:proofErr w:type="spellEnd"/>
      <w:r>
        <w:t xml:space="preserve"> T</w:t>
      </w:r>
      <w:r>
        <w:rPr>
          <w:rFonts w:ascii="宋体" w:hAnsi="宋体"/>
        </w:rPr>
        <w:t>(</w:t>
      </w:r>
      <w:r>
        <w:t>trans.</w:t>
      </w:r>
      <w:r>
        <w:rPr>
          <w:rFonts w:ascii="宋体" w:hAnsi="宋体"/>
        </w:rPr>
        <w:t>)</w:t>
      </w:r>
      <w:r>
        <w:t xml:space="preserve">. Vol. </w:t>
      </w:r>
      <w:r>
        <w:rPr>
          <w:rFonts w:hint="eastAsia"/>
          <w:spacing w:val="-20"/>
        </w:rPr>
        <w:t>Ⅰ</w:t>
      </w:r>
      <w:r>
        <w:t xml:space="preserve">, London, 1661: 96. </w:t>
      </w:r>
    </w:p>
  </w:footnote>
  <w:footnote w:id="107">
    <w:p w14:paraId="3B6BA501" w14:textId="77777777" w:rsidR="002326A0" w:rsidRDefault="002326A0" w:rsidP="002326A0">
      <w:pPr>
        <w:pStyle w:val="aff7"/>
        <w:ind w:firstLine="360"/>
      </w:pPr>
      <w:r>
        <w:footnoteRef/>
      </w:r>
      <w:r>
        <w:t xml:space="preserve"> </w:t>
      </w:r>
      <w:r>
        <w:rPr>
          <w:rFonts w:ascii="宋体" w:hAnsi="宋体"/>
        </w:rPr>
        <w:t>[</w:t>
      </w:r>
      <w:r>
        <w:rPr>
          <w:rFonts w:hint="eastAsia"/>
          <w:bCs/>
        </w:rPr>
        <w:t>美</w:t>
      </w:r>
      <w:r>
        <w:rPr>
          <w:rFonts w:ascii="宋体" w:hAnsi="宋体"/>
          <w:bCs/>
        </w:rPr>
        <w:t>]</w:t>
      </w:r>
      <w:r>
        <w:rPr>
          <w:rFonts w:hint="eastAsia"/>
          <w:bCs/>
        </w:rPr>
        <w:t>埃德温·阿瑟·伯特：《近代物理科学的形而上学基础》，</w:t>
      </w:r>
      <w:proofErr w:type="gramStart"/>
      <w:r>
        <w:rPr>
          <w:rFonts w:hint="eastAsia"/>
          <w:bCs/>
        </w:rPr>
        <w:t>张卜天译</w:t>
      </w:r>
      <w:proofErr w:type="gramEnd"/>
      <w:r>
        <w:rPr>
          <w:rFonts w:hint="eastAsia"/>
          <w:bCs/>
        </w:rPr>
        <w:t>，北京：商务印书馆，</w:t>
      </w:r>
      <w:r>
        <w:rPr>
          <w:bCs/>
        </w:rPr>
        <w:t>2018</w:t>
      </w:r>
      <w:r>
        <w:rPr>
          <w:rFonts w:hint="eastAsia"/>
          <w:bCs/>
        </w:rPr>
        <w:t>年，第</w:t>
      </w:r>
      <w:r>
        <w:rPr>
          <w:bCs/>
        </w:rPr>
        <w:t>68</w:t>
      </w:r>
      <w:r>
        <w:rPr>
          <w:rFonts w:hint="eastAsia"/>
          <w:bCs/>
        </w:rPr>
        <w:t>页。转引自</w:t>
      </w:r>
      <w:r>
        <w:rPr>
          <w:rFonts w:hint="eastAsia"/>
        </w:rPr>
        <w:t xml:space="preserve">Galilei G. Dialogues Concerning the Two Great Systems of the </w:t>
      </w:r>
      <w:r>
        <w:t xml:space="preserve">World. </w:t>
      </w:r>
      <w:proofErr w:type="spellStart"/>
      <w:r>
        <w:t>Salusbury</w:t>
      </w:r>
      <w:proofErr w:type="spellEnd"/>
      <w:r>
        <w:t xml:space="preserve"> T</w:t>
      </w:r>
      <w:r>
        <w:rPr>
          <w:rFonts w:ascii="宋体" w:hAnsi="宋体"/>
        </w:rPr>
        <w:t>(</w:t>
      </w:r>
      <w:r>
        <w:t>trans.</w:t>
      </w:r>
      <w:r>
        <w:rPr>
          <w:rFonts w:ascii="宋体" w:hAnsi="宋体"/>
        </w:rPr>
        <w:t>)</w:t>
      </w:r>
      <w:r>
        <w:t xml:space="preserve">. Vol. </w:t>
      </w:r>
      <w:r>
        <w:rPr>
          <w:rFonts w:hint="eastAsia"/>
          <w:spacing w:val="-20"/>
        </w:rPr>
        <w:t>Ⅰ</w:t>
      </w:r>
      <w:r>
        <w:t xml:space="preserve">, London, 1661: 305. </w:t>
      </w:r>
    </w:p>
  </w:footnote>
  <w:footnote w:id="108">
    <w:p w14:paraId="2BA5EBCF" w14:textId="77777777" w:rsidR="002326A0" w:rsidRDefault="002326A0" w:rsidP="002326A0">
      <w:pPr>
        <w:pStyle w:val="aff7"/>
        <w:ind w:firstLine="360"/>
      </w:pPr>
      <w:r>
        <w:footnoteRef/>
      </w:r>
      <w:r>
        <w:t xml:space="preserve"> </w:t>
      </w:r>
      <w:r>
        <w:rPr>
          <w:rFonts w:ascii="宋体" w:hAnsi="宋体"/>
        </w:rPr>
        <w:t>[</w:t>
      </w:r>
      <w:r>
        <w:rPr>
          <w:rFonts w:hint="eastAsia"/>
          <w:bCs/>
        </w:rPr>
        <w:t>美</w:t>
      </w:r>
      <w:r>
        <w:rPr>
          <w:rFonts w:ascii="宋体" w:hAnsi="宋体"/>
          <w:bCs/>
        </w:rPr>
        <w:t>]</w:t>
      </w:r>
      <w:r>
        <w:rPr>
          <w:rFonts w:hint="eastAsia"/>
          <w:bCs/>
        </w:rPr>
        <w:t>埃德温·阿瑟·伯特：《近代物理科学的形而上学基础》，</w:t>
      </w:r>
      <w:proofErr w:type="gramStart"/>
      <w:r>
        <w:rPr>
          <w:rFonts w:hint="eastAsia"/>
          <w:bCs/>
        </w:rPr>
        <w:t>张卜天译</w:t>
      </w:r>
      <w:proofErr w:type="gramEnd"/>
      <w:r>
        <w:rPr>
          <w:rFonts w:hint="eastAsia"/>
          <w:bCs/>
        </w:rPr>
        <w:t>，北京：商务印书馆，</w:t>
      </w:r>
      <w:r>
        <w:rPr>
          <w:bCs/>
        </w:rPr>
        <w:t>2018</w:t>
      </w:r>
      <w:r>
        <w:rPr>
          <w:rFonts w:hint="eastAsia"/>
          <w:bCs/>
        </w:rPr>
        <w:t>年，第</w:t>
      </w:r>
      <w:r>
        <w:rPr>
          <w:bCs/>
        </w:rPr>
        <w:t>68</w:t>
      </w:r>
      <w:r>
        <w:rPr>
          <w:rFonts w:hint="eastAsia"/>
          <w:bCs/>
        </w:rPr>
        <w:t>页。转引自</w:t>
      </w:r>
      <w:r>
        <w:rPr>
          <w:rFonts w:hint="eastAsia"/>
        </w:rPr>
        <w:t xml:space="preserve">Galilei G. Dialogues Concerning the Two Great Systems of the </w:t>
      </w:r>
      <w:r>
        <w:t xml:space="preserve">World. </w:t>
      </w:r>
      <w:proofErr w:type="spellStart"/>
      <w:r>
        <w:t>Salusbury</w:t>
      </w:r>
      <w:proofErr w:type="spellEnd"/>
      <w:r>
        <w:t xml:space="preserve"> T</w:t>
      </w:r>
      <w:r>
        <w:rPr>
          <w:rFonts w:ascii="宋体" w:hAnsi="宋体"/>
        </w:rPr>
        <w:t>(</w:t>
      </w:r>
      <w:r>
        <w:t>trans.</w:t>
      </w:r>
      <w:r>
        <w:rPr>
          <w:rFonts w:ascii="宋体" w:hAnsi="宋体"/>
        </w:rPr>
        <w:t>)</w:t>
      </w:r>
      <w:r>
        <w:t>. V</w:t>
      </w:r>
      <w:r>
        <w:rPr>
          <w:rFonts w:eastAsia="华文细黑"/>
        </w:rPr>
        <w:t xml:space="preserve">ol. </w:t>
      </w:r>
      <w:r>
        <w:rPr>
          <w:rFonts w:hint="eastAsia"/>
          <w:spacing w:val="-20"/>
        </w:rPr>
        <w:t>Ⅰ</w:t>
      </w:r>
      <w:r>
        <w:rPr>
          <w:rFonts w:eastAsia="华文细黑"/>
        </w:rPr>
        <w:t>, L</w:t>
      </w:r>
      <w:r>
        <w:t xml:space="preserve">ondon, 1661: 308. </w:t>
      </w:r>
    </w:p>
  </w:footnote>
  <w:footnote w:id="109">
    <w:p w14:paraId="175432E0"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埃德温·阿瑟·伯特：《近代物理科学的形而上学基础》，</w:t>
      </w:r>
      <w:proofErr w:type="gramStart"/>
      <w:r>
        <w:rPr>
          <w:rFonts w:hint="eastAsia"/>
        </w:rPr>
        <w:t>张卜天译</w:t>
      </w:r>
      <w:proofErr w:type="gramEnd"/>
      <w:r>
        <w:rPr>
          <w:rFonts w:hint="eastAsia"/>
        </w:rPr>
        <w:t>，北京：商务印书馆，</w:t>
      </w:r>
      <w:r>
        <w:t>2018</w:t>
      </w:r>
      <w:r>
        <w:rPr>
          <w:rFonts w:hint="eastAsia"/>
        </w:rPr>
        <w:t>年，第</w:t>
      </w:r>
      <w:r>
        <w:t>68</w:t>
      </w:r>
      <w:r>
        <w:rPr>
          <w:rFonts w:hint="eastAsia"/>
        </w:rPr>
        <w:t>页。</w:t>
      </w:r>
    </w:p>
  </w:footnote>
  <w:footnote w:id="110">
    <w:p w14:paraId="14308A94" w14:textId="77777777" w:rsidR="002326A0" w:rsidRDefault="002326A0" w:rsidP="002326A0">
      <w:pPr>
        <w:pStyle w:val="aff7"/>
        <w:ind w:firstLine="360"/>
      </w:pPr>
      <w:r>
        <w:footnoteRef/>
      </w:r>
      <w:r>
        <w:t xml:space="preserve"> </w:t>
      </w:r>
      <w:r>
        <w:rPr>
          <w:rFonts w:hint="eastAsia"/>
        </w:rPr>
        <w:t>“书中以三个人对话的形式讨论关于托勒密地心说和哥白尼日心说哪个正确的问题。其中一个人叫辛普利</w:t>
      </w:r>
      <w:proofErr w:type="gramStart"/>
      <w:r>
        <w:rPr>
          <w:rFonts w:hint="eastAsia"/>
        </w:rPr>
        <w:t>邱</w:t>
      </w:r>
      <w:proofErr w:type="gramEnd"/>
      <w:r>
        <w:rPr>
          <w:rFonts w:hint="eastAsia"/>
        </w:rPr>
        <w:t>，代表托勒密；另一个人叫菲利普·萨尔维阿蒂，代表哥白尼；还有一个‘街上人’叫沙格列陀，对前两人讨论</w:t>
      </w:r>
      <w:proofErr w:type="gramStart"/>
      <w:r>
        <w:rPr>
          <w:rFonts w:hint="eastAsia"/>
        </w:rPr>
        <w:t>作出</w:t>
      </w:r>
      <w:proofErr w:type="gramEnd"/>
      <w:r>
        <w:rPr>
          <w:rFonts w:hint="eastAsia"/>
        </w:rPr>
        <w:t>判断，这位公</w:t>
      </w:r>
      <w:sdt>
        <w:sdtPr>
          <w:alias w:val="易错词检查"/>
          <w:id w:val="3002825"/>
        </w:sdtPr>
        <w:sdtContent>
          <w:bookmarkStart w:id="85" w:name="bkReivew3002825"/>
          <w:r>
            <w:rPr>
              <w:rFonts w:hint="eastAsia"/>
            </w:rPr>
            <w:t>正</w:t>
          </w:r>
          <w:bookmarkEnd w:id="85"/>
        </w:sdtContent>
      </w:sdt>
      <w:r>
        <w:rPr>
          <w:rFonts w:hint="eastAsia"/>
        </w:rPr>
        <w:t>人实际上代表伽利略自己。表面上好像看不出伽利略本人站在哪一边，而从事实和论据两方面都强有力地支持了哥白尼学说，同时严厉地批判了亚里士多德和托勒密的错误理论。”</w:t>
      </w:r>
      <w:r>
        <w:rPr>
          <w:rFonts w:ascii="宋体" w:hAnsi="宋体" w:hint="eastAsia"/>
        </w:rPr>
        <w:t>(</w:t>
      </w:r>
      <w:r>
        <w:rPr>
          <w:rFonts w:hint="eastAsia"/>
        </w:rPr>
        <w:t>参见</w:t>
      </w:r>
      <w:r>
        <w:rPr>
          <w:rFonts w:ascii="宋体" w:hAnsi="宋体"/>
        </w:rPr>
        <w:t>[</w:t>
      </w:r>
      <w:r>
        <w:rPr>
          <w:rFonts w:hint="eastAsia"/>
        </w:rPr>
        <w:t>意</w:t>
      </w:r>
      <w:r>
        <w:rPr>
          <w:rFonts w:ascii="宋体" w:hAnsi="宋体"/>
        </w:rPr>
        <w:t>]</w:t>
      </w:r>
      <w:r>
        <w:rPr>
          <w:rFonts w:hint="eastAsia"/>
        </w:rPr>
        <w:t>伽利略：《关于托勒密和哥白尼两大世界体系的对话》，周煦良等译，北京：北京大学出版社，</w:t>
      </w:r>
      <w:r>
        <w:rPr>
          <w:rFonts w:hint="eastAsia"/>
        </w:rPr>
        <w:t>2006</w:t>
      </w:r>
      <w:r>
        <w:rPr>
          <w:rFonts w:hint="eastAsia"/>
        </w:rPr>
        <w:t>年，第</w:t>
      </w:r>
      <w:r>
        <w:rPr>
          <w:rFonts w:hint="eastAsia"/>
        </w:rPr>
        <w:t>11</w:t>
      </w:r>
      <w:r>
        <w:rPr>
          <w:rFonts w:hint="eastAsia"/>
        </w:rPr>
        <w:t>页。</w:t>
      </w:r>
      <w:r>
        <w:rPr>
          <w:rFonts w:ascii="宋体" w:hAnsi="宋体"/>
        </w:rPr>
        <w:t>)</w:t>
      </w:r>
    </w:p>
  </w:footnote>
  <w:footnote w:id="111">
    <w:p w14:paraId="25410305" w14:textId="77777777" w:rsidR="002326A0" w:rsidRDefault="002326A0" w:rsidP="002326A0">
      <w:pPr>
        <w:pStyle w:val="aff7"/>
        <w:ind w:firstLine="360"/>
      </w:pPr>
      <w:r>
        <w:footnoteRef/>
      </w:r>
      <w:r>
        <w:t xml:space="preserve"> </w:t>
      </w:r>
      <w:r>
        <w:rPr>
          <w:rFonts w:ascii="宋体" w:hAnsi="宋体"/>
        </w:rPr>
        <w:t>[</w:t>
      </w:r>
      <w:r>
        <w:rPr>
          <w:rFonts w:hint="eastAsia"/>
        </w:rPr>
        <w:t>意</w:t>
      </w:r>
      <w:r>
        <w:rPr>
          <w:rFonts w:ascii="宋体" w:hAnsi="宋体"/>
        </w:rPr>
        <w:t>]</w:t>
      </w:r>
      <w:r>
        <w:rPr>
          <w:rFonts w:hint="eastAsia"/>
        </w:rPr>
        <w:t>伽利略：《关于托勒密和哥白尼两大世界体系的对话》，周煦良等译，北京：北京大学出版社，</w:t>
      </w:r>
      <w:r>
        <w:rPr>
          <w:rFonts w:hint="eastAsia"/>
        </w:rPr>
        <w:t>2006</w:t>
      </w:r>
      <w:r>
        <w:rPr>
          <w:rFonts w:hint="eastAsia"/>
        </w:rPr>
        <w:t>年，第</w:t>
      </w:r>
      <w:r>
        <w:rPr>
          <w:rFonts w:hint="eastAsia"/>
        </w:rPr>
        <w:t>139</w:t>
      </w:r>
      <w:r>
        <w:rPr>
          <w:rFonts w:hint="eastAsia"/>
        </w:rPr>
        <w:t>页。</w:t>
      </w:r>
    </w:p>
  </w:footnote>
  <w:footnote w:id="112">
    <w:p w14:paraId="4A1D9395" w14:textId="77777777" w:rsidR="002326A0" w:rsidRDefault="002326A0" w:rsidP="002326A0">
      <w:pPr>
        <w:pStyle w:val="aff7"/>
        <w:ind w:firstLine="360"/>
        <w:rPr>
          <w:bCs/>
        </w:rPr>
      </w:pPr>
      <w:r>
        <w:footnoteRef/>
      </w:r>
      <w:r>
        <w:t xml:space="preserve"> </w:t>
      </w:r>
      <w:r>
        <w:rPr>
          <w:rFonts w:ascii="宋体" w:hAnsi="宋体"/>
        </w:rPr>
        <w:t>[</w:t>
      </w:r>
      <w:r>
        <w:rPr>
          <w:rFonts w:hint="eastAsia"/>
        </w:rPr>
        <w:t>美</w:t>
      </w:r>
      <w:r>
        <w:rPr>
          <w:rFonts w:ascii="宋体" w:hAnsi="宋体"/>
        </w:rPr>
        <w:t>]</w:t>
      </w:r>
      <w:r>
        <w:rPr>
          <w:rFonts w:hint="eastAsia"/>
        </w:rPr>
        <w:t>艾伦·</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128</w:t>
      </w:r>
      <w:r>
        <w:rPr>
          <w:rFonts w:hint="eastAsia"/>
        </w:rPr>
        <w:t>页。</w:t>
      </w:r>
    </w:p>
  </w:footnote>
  <w:footnote w:id="113">
    <w:p w14:paraId="6BB3A0E1" w14:textId="77777777" w:rsidR="002326A0" w:rsidRDefault="002326A0" w:rsidP="002326A0">
      <w:pPr>
        <w:pStyle w:val="aff7"/>
        <w:ind w:firstLine="360"/>
      </w:pPr>
      <w:r>
        <w:footnoteRef/>
      </w:r>
      <w:r>
        <w:rPr>
          <w:rFonts w:ascii="宋体" w:hAnsi="宋体" w:cs="LiberationSerif" w:hint="eastAsia"/>
          <w:lang w:bidi="ar"/>
        </w:rPr>
        <w:t xml:space="preserve"> </w:t>
      </w:r>
      <w:r>
        <w:rPr>
          <w:rFonts w:ascii="宋体" w:hAnsi="宋体" w:cs="LiberationSerif" w:hint="eastAsia"/>
          <w:spacing w:val="-2"/>
          <w:lang w:bidi="ar"/>
        </w:rPr>
        <w:t>转引自</w:t>
      </w:r>
      <w:proofErr w:type="spellStart"/>
      <w:r>
        <w:rPr>
          <w:spacing w:val="-2"/>
          <w:lang w:bidi="ar"/>
        </w:rPr>
        <w:t>Schlagel</w:t>
      </w:r>
      <w:proofErr w:type="spellEnd"/>
      <w:r>
        <w:rPr>
          <w:rFonts w:hint="eastAsia"/>
          <w:spacing w:val="-2"/>
          <w:lang w:bidi="ar"/>
        </w:rPr>
        <w:t xml:space="preserve"> </w:t>
      </w:r>
      <w:r>
        <w:rPr>
          <w:spacing w:val="-2"/>
          <w:lang w:bidi="ar"/>
        </w:rPr>
        <w:t>R H. Three Scientific Revolutions</w:t>
      </w:r>
      <w:r>
        <w:rPr>
          <w:spacing w:val="-2"/>
          <w:lang w:bidi="ar"/>
        </w:rPr>
        <w:t>：</w:t>
      </w:r>
      <w:r>
        <w:rPr>
          <w:spacing w:val="-2"/>
          <w:lang w:bidi="ar"/>
        </w:rPr>
        <w:t xml:space="preserve">How They Transformed Our Conceptions </w:t>
      </w:r>
      <w:r>
        <w:rPr>
          <w:lang w:bidi="ar"/>
        </w:rPr>
        <w:t>of Reality-Humanity Books</w:t>
      </w:r>
      <w:r>
        <w:rPr>
          <w:rFonts w:hint="eastAsia"/>
          <w:lang w:bidi="ar"/>
        </w:rPr>
        <w:t xml:space="preserve">. </w:t>
      </w:r>
      <w:r>
        <w:rPr>
          <w:lang w:bidi="ar"/>
        </w:rPr>
        <w:t xml:space="preserve">2015: Chapter </w:t>
      </w:r>
      <w:r>
        <w:rPr>
          <w:rFonts w:ascii="宋体" w:hAnsi="宋体" w:cs="宋体" w:hint="eastAsia"/>
          <w:lang w:bidi="ar"/>
        </w:rPr>
        <w:t>Ⅱ</w:t>
      </w:r>
      <w:r>
        <w:rPr>
          <w:lang w:bidi="ar"/>
        </w:rPr>
        <w:t xml:space="preserve">. </w:t>
      </w:r>
      <w:r>
        <w:rPr>
          <w:rFonts w:hint="eastAsia"/>
          <w:lang w:bidi="ar"/>
        </w:rPr>
        <w:t>原文出自：</w:t>
      </w:r>
      <w:r>
        <w:rPr>
          <w:lang w:bidi="ar"/>
        </w:rPr>
        <w:t xml:space="preserve">Galileo Galilei. </w:t>
      </w:r>
      <w:r>
        <w:rPr>
          <w:rFonts w:eastAsia="LiberationSerif-Italic"/>
          <w:i/>
          <w:lang w:bidi="ar"/>
        </w:rPr>
        <w:t>The Assayer</w:t>
      </w:r>
      <w:r>
        <w:rPr>
          <w:lang w:bidi="ar"/>
        </w:rPr>
        <w:t>, reprinted in Drake and O</w:t>
      </w:r>
      <w:r>
        <w:t>'</w:t>
      </w:r>
      <w:r>
        <w:rPr>
          <w:lang w:bidi="ar"/>
        </w:rPr>
        <w:t xml:space="preserve">Malley. </w:t>
      </w:r>
      <w:r>
        <w:rPr>
          <w:rFonts w:eastAsia="LiberationSerif-Italic"/>
          <w:i/>
          <w:lang w:bidi="ar"/>
        </w:rPr>
        <w:t>The Controversy on the Comets of 1618</w:t>
      </w:r>
      <w:r>
        <w:rPr>
          <w:i/>
          <w:lang w:bidi="ar"/>
        </w:rPr>
        <w:t xml:space="preserve">: </w:t>
      </w:r>
      <w:r>
        <w:rPr>
          <w:lang w:bidi="ar"/>
        </w:rPr>
        <w:t xml:space="preserve">311. The subsequent parenthetical citation is also to this work. </w:t>
      </w:r>
    </w:p>
  </w:footnote>
  <w:footnote w:id="114">
    <w:p w14:paraId="652FCB33" w14:textId="77777777" w:rsidR="002326A0" w:rsidRDefault="002326A0" w:rsidP="002326A0">
      <w:pPr>
        <w:pStyle w:val="aff7"/>
        <w:ind w:firstLine="360"/>
      </w:pPr>
      <w:r>
        <w:footnoteRef/>
      </w:r>
      <w:r>
        <w:t xml:space="preserve"> Whitehead A N. Science and the Modern World. New York: The New American Library </w:t>
      </w:r>
      <w:proofErr w:type="spellStart"/>
      <w:r>
        <w:t>ot</w:t>
      </w:r>
      <w:proofErr w:type="spellEnd"/>
      <w:r>
        <w:t xml:space="preserve"> World Literature</w:t>
      </w:r>
      <w:r>
        <w:rPr>
          <w:rFonts w:hint="eastAsia"/>
        </w:rPr>
        <w:t xml:space="preserve">, </w:t>
      </w:r>
      <w:r>
        <w:t>Inc</w:t>
      </w:r>
      <w:r>
        <w:rPr>
          <w:rFonts w:hint="eastAsia"/>
        </w:rPr>
        <w:t xml:space="preserve">., </w:t>
      </w:r>
      <w:r>
        <w:t xml:space="preserve">1997: 56. </w:t>
      </w:r>
    </w:p>
  </w:footnote>
  <w:footnote w:id="115">
    <w:p w14:paraId="75936048" w14:textId="77777777" w:rsidR="002326A0" w:rsidRDefault="002326A0" w:rsidP="002326A0">
      <w:pPr>
        <w:pStyle w:val="aff7"/>
        <w:ind w:firstLine="360"/>
      </w:pPr>
      <w:r>
        <w:footnoteRef/>
      </w:r>
      <w:r>
        <w:rPr>
          <w:rFonts w:hint="eastAsia"/>
        </w:rPr>
        <w:t xml:space="preserve"> </w:t>
      </w:r>
      <w:r>
        <w:rPr>
          <w:rFonts w:hint="eastAsia"/>
        </w:rPr>
        <w:t>需要说明的是，伽利略在物理学</w:t>
      </w:r>
      <w:sdt>
        <w:sdtPr>
          <w:alias w:val="易错词检查"/>
          <w:id w:val="120840"/>
        </w:sdtPr>
        <w:sdtContent>
          <w:bookmarkStart w:id="87" w:name="bkReivew120840"/>
          <w:proofErr w:type="gramStart"/>
          <w:r>
            <w:rPr>
              <w:rFonts w:hint="eastAsia"/>
            </w:rPr>
            <w:t>数学化</w:t>
          </w:r>
          <w:bookmarkEnd w:id="87"/>
          <w:proofErr w:type="gramEnd"/>
        </w:sdtContent>
      </w:sdt>
      <w:r>
        <w:rPr>
          <w:rFonts w:hint="eastAsia"/>
        </w:rPr>
        <w:t>过程中，对亚里士多德探求本质原因的悬置以及将研究集中到事物的第一性质上，是有原因的。当列奥那多</w:t>
      </w:r>
      <w:r>
        <w:rPr>
          <w:rFonts w:ascii="宋体" w:hAnsi="宋体" w:hint="eastAsia"/>
        </w:rPr>
        <w:t>(</w:t>
      </w:r>
      <w:r>
        <w:rPr>
          <w:rFonts w:hint="eastAsia"/>
        </w:rPr>
        <w:t>Leonardo</w:t>
      </w:r>
      <w:r>
        <w:rPr>
          <w:rFonts w:ascii="宋体" w:hAnsi="宋体"/>
        </w:rPr>
        <w:t>)</w:t>
      </w:r>
      <w:r>
        <w:rPr>
          <w:rFonts w:hint="eastAsia"/>
        </w:rPr>
        <w:t>的机器，尼古拉斯·塔塔利亚</w:t>
      </w:r>
      <w:r>
        <w:rPr>
          <w:rFonts w:ascii="宋体" w:hAnsi="宋体" w:hint="eastAsia"/>
        </w:rPr>
        <w:t>(</w:t>
      </w:r>
      <w:r>
        <w:t>Nicholas Tartaglia</w:t>
      </w:r>
      <w:r>
        <w:rPr>
          <w:rFonts w:ascii="宋体" w:hAnsi="宋体"/>
        </w:rPr>
        <w:t>)</w:t>
      </w:r>
      <w:r>
        <w:rPr>
          <w:rFonts w:hint="eastAsia"/>
        </w:rPr>
        <w:t>的机械解释和阿基米德的复兴，作为同</w:t>
      </w:r>
      <w:proofErr w:type="gramStart"/>
      <w:r>
        <w:rPr>
          <w:rFonts w:hint="eastAsia"/>
        </w:rPr>
        <w:t>一复杂</w:t>
      </w:r>
      <w:proofErr w:type="gramEnd"/>
      <w:r>
        <w:rPr>
          <w:rFonts w:hint="eastAsia"/>
        </w:rPr>
        <w:t>思想的一部分</w:t>
      </w:r>
      <w:r>
        <w:rPr>
          <w:rFonts w:ascii="宋体" w:hAnsi="宋体"/>
        </w:rPr>
        <w:t>(</w:t>
      </w:r>
      <w:r>
        <w:rPr>
          <w:rFonts w:hint="eastAsia"/>
        </w:rPr>
        <w:t>强调可预测的大自然内部的互相作用的机械力</w:t>
      </w:r>
      <w:r>
        <w:rPr>
          <w:rFonts w:ascii="宋体" w:hAnsi="宋体"/>
        </w:rPr>
        <w:t>)，(</w:t>
      </w:r>
      <w:r>
        <w:rPr>
          <w:rFonts w:hint="eastAsia"/>
        </w:rPr>
        <w:t>参见</w:t>
      </w:r>
      <w:r>
        <w:t>Kearney H. Science and Change 1500-1700. McGraw-Hell Book Company Reprinted</w:t>
      </w:r>
      <w:r>
        <w:rPr>
          <w:rFonts w:hint="eastAsia"/>
        </w:rPr>
        <w:t>，</w:t>
      </w:r>
      <w:r>
        <w:t>1981.</w:t>
      </w:r>
      <w:r>
        <w:rPr>
          <w:rFonts w:ascii="宋体" w:hAnsi="宋体"/>
        </w:rPr>
        <w:t>)</w:t>
      </w:r>
      <w:r>
        <w:rPr>
          <w:rFonts w:hint="eastAsia"/>
        </w:rPr>
        <w:t>在文艺复兴时的意大利出现时，那种“对自然现象的机械解释”给伽利略带来的影响无疑是深刻的</w:t>
      </w:r>
      <w:r>
        <w:rPr>
          <w:rFonts w:hint="eastAsia"/>
          <w:spacing w:val="-10"/>
        </w:rPr>
        <w:t>—</w:t>
      </w:r>
      <w:r>
        <w:rPr>
          <w:rFonts w:hint="eastAsia"/>
        </w:rPr>
        <w:t>—“阿基米德</w:t>
      </w:r>
      <w:r>
        <w:rPr>
          <w:rFonts w:ascii="宋体" w:hAnsi="宋体"/>
        </w:rPr>
        <w:t>(</w:t>
      </w:r>
      <w:r>
        <w:t>Archimedes</w:t>
      </w:r>
      <w:r>
        <w:rPr>
          <w:rFonts w:ascii="宋体" w:hAnsi="宋体"/>
        </w:rPr>
        <w:t>)</w:t>
      </w:r>
      <w:r>
        <w:rPr>
          <w:rFonts w:hint="eastAsia"/>
        </w:rPr>
        <w:t>式机械主义情结”持续“在更广阔范围中起主导作用”，以至“持续至他的余生”。</w:t>
      </w:r>
      <w:r>
        <w:rPr>
          <w:rFonts w:ascii="宋体" w:hAnsi="宋体"/>
        </w:rPr>
        <w:t>(</w:t>
      </w:r>
      <w:proofErr w:type="gramStart"/>
      <w:r>
        <w:rPr>
          <w:rFonts w:hint="eastAsia"/>
        </w:rPr>
        <w:t>参见宋俊龙</w:t>
      </w:r>
      <w:proofErr w:type="gramEnd"/>
      <w:r>
        <w:rPr>
          <w:rFonts w:hint="eastAsia"/>
        </w:rPr>
        <w:t>、高永兰：《哥白尼与伽利略科学思想比较</w:t>
      </w:r>
      <w:r>
        <w:rPr>
          <w:rFonts w:hint="eastAsia"/>
          <w:spacing w:val="-10"/>
        </w:rPr>
        <w:t>—</w:t>
      </w:r>
      <w:r>
        <w:rPr>
          <w:rFonts w:hint="eastAsia"/>
        </w:rPr>
        <w:t>—从二人承袭的传统角度分析》，《卷宗》，</w:t>
      </w:r>
      <w:r>
        <w:t>2015</w:t>
      </w:r>
      <w:r>
        <w:rPr>
          <w:rFonts w:hint="eastAsia"/>
        </w:rPr>
        <w:t>年第</w:t>
      </w:r>
      <w:r>
        <w:t>5</w:t>
      </w:r>
      <w:r>
        <w:rPr>
          <w:rFonts w:hint="eastAsia"/>
        </w:rPr>
        <w:t>期，第</w:t>
      </w:r>
      <w:r>
        <w:t>556</w:t>
      </w:r>
      <w:r>
        <w:rPr>
          <w:rFonts w:hint="eastAsia"/>
        </w:rPr>
        <w:t>页。</w:t>
      </w:r>
      <w:r>
        <w:rPr>
          <w:rFonts w:ascii="宋体" w:hAnsi="宋体"/>
        </w:rPr>
        <w:t>)</w:t>
      </w:r>
      <w:r>
        <w:rPr>
          <w:rFonts w:hint="eastAsia"/>
        </w:rPr>
        <w:t>但是，必须清楚，上述行为并不表明伽利略抛弃了亚里士多德的自然内在目的论和万物有灵论，持有机械自然观的观点。他进行这样的处理，可能只是在方法</w:t>
      </w:r>
      <w:r>
        <w:rPr>
          <w:rFonts w:hint="eastAsia"/>
          <w:spacing w:val="-2"/>
        </w:rPr>
        <w:t>论的意义上，一定程度上出于物理学</w:t>
      </w:r>
      <w:sdt>
        <w:sdtPr>
          <w:alias w:val="易错词检查"/>
          <w:id w:val="3110554"/>
        </w:sdtPr>
        <w:sdtContent>
          <w:bookmarkStart w:id="88" w:name="bkReivew3110554"/>
          <w:proofErr w:type="gramStart"/>
          <w:r>
            <w:rPr>
              <w:rFonts w:hint="eastAsia"/>
              <w:spacing w:val="-2"/>
            </w:rPr>
            <w:t>数学化</w:t>
          </w:r>
          <w:bookmarkEnd w:id="88"/>
          <w:proofErr w:type="gramEnd"/>
        </w:sdtContent>
      </w:sdt>
      <w:r>
        <w:rPr>
          <w:rFonts w:hint="eastAsia"/>
          <w:spacing w:val="-2"/>
        </w:rPr>
        <w:t>的现实需要。当然，在这样认识事物的过程中，它使人们聚焦于事物的机械的方面，忽略或者不考虑事物的有机方面，事实上导致的是人们将事物作为机械处理了，由此是能够将人们引向机械自然观的，把自然看作一个机械式的存在。</w:t>
      </w:r>
    </w:p>
  </w:footnote>
  <w:footnote w:id="116">
    <w:p w14:paraId="31E1948E" w14:textId="77777777" w:rsidR="002326A0" w:rsidRDefault="002326A0" w:rsidP="002326A0">
      <w:pPr>
        <w:pStyle w:val="aff7"/>
        <w:ind w:firstLine="360"/>
      </w:pPr>
      <w:r>
        <w:footnoteRef/>
      </w:r>
      <w:r>
        <w:t xml:space="preserve"> </w:t>
      </w:r>
      <w:r>
        <w:rPr>
          <w:rFonts w:hint="eastAsia"/>
        </w:rPr>
        <w:t>这表明对物理对象运动及其特征的描述和解释的词汇，反映了使用该词汇的科学家的世界观和方法论。在近代被创造出来的这些区别于亚里士多德物理学的新词项，被赋予了新的意义，本身带有形而上学的先验色彩。</w:t>
      </w:r>
    </w:p>
  </w:footnote>
  <w:footnote w:id="117">
    <w:p w14:paraId="360CE2BA"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埃德温·阿瑟·伯特：《近代物理科学的形而上学基础》，</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12</w:t>
      </w:r>
      <w:r>
        <w:rPr>
          <w:rFonts w:hint="eastAsia"/>
        </w:rPr>
        <w:t>页。</w:t>
      </w:r>
    </w:p>
  </w:footnote>
  <w:footnote w:id="118">
    <w:p w14:paraId="2762DCED"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埃德温·阿瑟·伯特：《近代物理科学的形而上学基础》，</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t>85</w:t>
      </w:r>
      <w:r>
        <w:rPr>
          <w:rFonts w:hint="eastAsia"/>
        </w:rPr>
        <w:t>页。</w:t>
      </w:r>
    </w:p>
  </w:footnote>
  <w:footnote w:id="119">
    <w:p w14:paraId="16C24465" w14:textId="77777777" w:rsidR="002326A0" w:rsidRDefault="002326A0" w:rsidP="002326A0">
      <w:pPr>
        <w:pStyle w:val="aff7"/>
        <w:ind w:firstLine="360"/>
      </w:pPr>
      <w:r>
        <w:footnoteRef/>
      </w:r>
      <w:r>
        <w:t xml:space="preserve"> </w:t>
      </w:r>
      <w:r>
        <w:rPr>
          <w:rFonts w:ascii="宋体" w:hAnsi="宋体"/>
        </w:rPr>
        <w:t>[</w:t>
      </w:r>
      <w:r>
        <w:rPr>
          <w:rFonts w:hint="eastAsia"/>
        </w:rPr>
        <w:t>意</w:t>
      </w:r>
      <w:r>
        <w:rPr>
          <w:rFonts w:ascii="宋体" w:hAnsi="宋体"/>
        </w:rPr>
        <w:t>]</w:t>
      </w:r>
      <w:r>
        <w:rPr>
          <w:rFonts w:hint="eastAsia"/>
        </w:rPr>
        <w:t>伽利略：《关于托勒密和哥白尼两大世界体系的对话》，周煦良等译，北京：北京大学出版社，</w:t>
      </w:r>
      <w:r>
        <w:rPr>
          <w:rFonts w:hint="eastAsia"/>
        </w:rPr>
        <w:t>2006</w:t>
      </w:r>
      <w:r>
        <w:rPr>
          <w:rFonts w:hint="eastAsia"/>
        </w:rPr>
        <w:t>年，第</w:t>
      </w:r>
      <w:r>
        <w:rPr>
          <w:rFonts w:hint="eastAsia"/>
        </w:rPr>
        <w:t>141</w:t>
      </w:r>
      <w:r>
        <w:rPr>
          <w:rFonts w:hint="eastAsia"/>
        </w:rPr>
        <w:t>页。</w:t>
      </w:r>
    </w:p>
  </w:footnote>
  <w:footnote w:id="120">
    <w:p w14:paraId="35C6976E" w14:textId="77777777" w:rsidR="002326A0" w:rsidRDefault="002326A0" w:rsidP="002326A0">
      <w:pPr>
        <w:pStyle w:val="aff7"/>
        <w:ind w:firstLine="360"/>
      </w:pPr>
      <w:r>
        <w:footnoteRef/>
      </w:r>
      <w:r>
        <w:t xml:space="preserve"> </w:t>
      </w:r>
      <w:r>
        <w:rPr>
          <w:rFonts w:ascii="宋体" w:hAnsi="宋体"/>
        </w:rPr>
        <w:t>[</w:t>
      </w:r>
      <w:r>
        <w:rPr>
          <w:rFonts w:hint="eastAsia"/>
        </w:rPr>
        <w:t>意</w:t>
      </w:r>
      <w:r>
        <w:rPr>
          <w:rFonts w:ascii="宋体" w:hAnsi="宋体"/>
        </w:rPr>
        <w:t>]</w:t>
      </w:r>
      <w:r>
        <w:rPr>
          <w:rFonts w:hint="eastAsia"/>
        </w:rPr>
        <w:t>伽利略：《关于托勒密和哥白尼两大世界体系的对话》，周煦良等译，北京：北京大学出版社，</w:t>
      </w:r>
      <w:r>
        <w:rPr>
          <w:rFonts w:hint="eastAsia"/>
        </w:rPr>
        <w:t>2006</w:t>
      </w:r>
      <w:r>
        <w:rPr>
          <w:rFonts w:hint="eastAsia"/>
        </w:rPr>
        <w:t>年，第</w:t>
      </w:r>
      <w:r>
        <w:rPr>
          <w:rFonts w:hint="eastAsia"/>
        </w:rPr>
        <w:t>144</w:t>
      </w:r>
      <w:r>
        <w:t>-145</w:t>
      </w:r>
      <w:r>
        <w:rPr>
          <w:rFonts w:hint="eastAsia"/>
        </w:rPr>
        <w:t>页。</w:t>
      </w:r>
    </w:p>
  </w:footnote>
  <w:footnote w:id="121">
    <w:p w14:paraId="1EAC2E68" w14:textId="77777777" w:rsidR="002326A0" w:rsidRDefault="002326A0" w:rsidP="002326A0">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迈克尔·霍斯金：《科学家的头脑：假想的与伽利略、牛顿、赫歇尔、达尔文及巴斯德的谈话》，郭贵春、邹范林、王道君译，北京：华夏出版社，</w:t>
      </w:r>
      <w:r>
        <w:t>1990</w:t>
      </w:r>
      <w:r>
        <w:rPr>
          <w:rFonts w:hint="eastAsia"/>
        </w:rPr>
        <w:t>年，第</w:t>
      </w:r>
      <w:r>
        <w:rPr>
          <w:rFonts w:hint="eastAsia"/>
        </w:rPr>
        <w:t>13</w:t>
      </w:r>
      <w:r>
        <w:rPr>
          <w:rFonts w:hint="eastAsia"/>
        </w:rPr>
        <w:t>页。</w:t>
      </w:r>
    </w:p>
  </w:footnote>
  <w:footnote w:id="122">
    <w:p w14:paraId="4E7CFE48" w14:textId="77777777" w:rsidR="002326A0" w:rsidRDefault="002326A0" w:rsidP="002326A0">
      <w:pPr>
        <w:pStyle w:val="aff7"/>
        <w:ind w:firstLine="360"/>
      </w:pPr>
      <w:r>
        <w:footnoteRef/>
      </w:r>
      <w:r>
        <w:t xml:space="preserve"> </w:t>
      </w:r>
      <w:r>
        <w:rPr>
          <w:rFonts w:hint="eastAsia"/>
        </w:rPr>
        <w:t>王贵友：《科学技术哲学导论》，北京：人民出版社，</w:t>
      </w:r>
      <w:r>
        <w:t>2005</w:t>
      </w:r>
      <w:r>
        <w:rPr>
          <w:rFonts w:hint="eastAsia"/>
        </w:rPr>
        <w:t>年，第</w:t>
      </w:r>
      <w:r>
        <w:t>295-296</w:t>
      </w:r>
      <w:r>
        <w:rPr>
          <w:rFonts w:hint="eastAsia"/>
        </w:rPr>
        <w:t>页。</w:t>
      </w:r>
    </w:p>
  </w:footnote>
  <w:footnote w:id="123">
    <w:p w14:paraId="2C33FA55"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27</w:t>
      </w:r>
      <w:r>
        <w:rPr>
          <w:rFonts w:hint="eastAsia"/>
        </w:rPr>
        <w:t>页。</w:t>
      </w:r>
    </w:p>
  </w:footnote>
  <w:footnote w:id="124">
    <w:p w14:paraId="6117511D"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伦纳德·蒙洛迪诺：《思维简史：从丛林到宇宙》，龚瑞译，北京：中信出版社，</w:t>
      </w:r>
      <w:r>
        <w:rPr>
          <w:rFonts w:hint="eastAsia"/>
        </w:rPr>
        <w:t>2018</w:t>
      </w:r>
      <w:r>
        <w:rPr>
          <w:rFonts w:hint="eastAsia"/>
        </w:rPr>
        <w:t>年，第</w:t>
      </w:r>
      <w:r>
        <w:rPr>
          <w:rFonts w:hint="eastAsia"/>
        </w:rPr>
        <w:t>125</w:t>
      </w:r>
      <w:r>
        <w:rPr>
          <w:rFonts w:hint="eastAsia"/>
        </w:rPr>
        <w:t>页。</w:t>
      </w:r>
    </w:p>
  </w:footnote>
  <w:footnote w:id="125">
    <w:p w14:paraId="568FB541" w14:textId="77777777" w:rsidR="002326A0" w:rsidRDefault="002326A0" w:rsidP="002326A0">
      <w:pPr>
        <w:pStyle w:val="aff7"/>
        <w:ind w:firstLine="360"/>
        <w:rPr>
          <w:lang w:bidi="ar"/>
        </w:rPr>
      </w:pPr>
      <w:r>
        <w:footnoteRef/>
      </w:r>
      <w:r>
        <w:t xml:space="preserve"> </w:t>
      </w:r>
      <w:proofErr w:type="spellStart"/>
      <w:r>
        <w:rPr>
          <w:lang w:bidi="ar"/>
        </w:rPr>
        <w:t>Schlagel</w:t>
      </w:r>
      <w:proofErr w:type="spellEnd"/>
      <w:r>
        <w:rPr>
          <w:rFonts w:hint="eastAsia"/>
          <w:lang w:bidi="ar"/>
        </w:rPr>
        <w:t xml:space="preserve"> </w:t>
      </w:r>
      <w:r>
        <w:rPr>
          <w:lang w:bidi="ar"/>
        </w:rPr>
        <w:t>R</w:t>
      </w:r>
      <w:r>
        <w:rPr>
          <w:rFonts w:hint="eastAsia"/>
          <w:lang w:bidi="ar"/>
        </w:rPr>
        <w:t xml:space="preserve"> </w:t>
      </w:r>
      <w:r>
        <w:rPr>
          <w:lang w:bidi="ar"/>
        </w:rPr>
        <w:t>H</w:t>
      </w:r>
      <w:r>
        <w:rPr>
          <w:rFonts w:hint="eastAsia"/>
          <w:lang w:bidi="ar"/>
        </w:rPr>
        <w:t xml:space="preserve">. </w:t>
      </w:r>
      <w:r>
        <w:rPr>
          <w:lang w:bidi="ar"/>
        </w:rPr>
        <w:t xml:space="preserve">Three Scientific Revolutions: How They Transformed Our Conceptions of Reality. New York: Humanity Books 2015: Chapter </w:t>
      </w:r>
      <w:r>
        <w:rPr>
          <w:rFonts w:ascii="宋体" w:hAnsi="宋体" w:cs="宋体" w:hint="eastAsia"/>
          <w:lang w:bidi="ar"/>
        </w:rPr>
        <w:t>Ⅱ</w:t>
      </w:r>
      <w:r>
        <w:rPr>
          <w:lang w:bidi="ar"/>
        </w:rPr>
        <w:t xml:space="preserve">. </w:t>
      </w:r>
    </w:p>
  </w:footnote>
  <w:footnote w:id="126">
    <w:p w14:paraId="622951C8" w14:textId="77777777" w:rsidR="002326A0" w:rsidRDefault="002326A0" w:rsidP="002326A0">
      <w:pPr>
        <w:pStyle w:val="aff7"/>
        <w:ind w:firstLine="360"/>
      </w:pPr>
      <w:r>
        <w:footnoteRef/>
      </w:r>
      <w:r>
        <w:t xml:space="preserve"> </w:t>
      </w:r>
      <w:r>
        <w:rPr>
          <w:rFonts w:eastAsia="LiberationSerif"/>
          <w:lang w:bidi="ar"/>
        </w:rPr>
        <w:t>Clavelin</w:t>
      </w:r>
      <w:r>
        <w:rPr>
          <w:rFonts w:eastAsia="LiberationSerif" w:hint="eastAsia"/>
          <w:lang w:bidi="ar"/>
        </w:rPr>
        <w:t xml:space="preserve"> </w:t>
      </w:r>
      <w:r>
        <w:rPr>
          <w:rFonts w:eastAsia="LiberationSerif"/>
          <w:lang w:bidi="ar"/>
        </w:rPr>
        <w:t>M</w:t>
      </w:r>
      <w:r>
        <w:rPr>
          <w:rFonts w:hint="eastAsia"/>
          <w:lang w:bidi="ar"/>
        </w:rPr>
        <w:t xml:space="preserve">. </w:t>
      </w:r>
      <w:r>
        <w:rPr>
          <w:lang w:bidi="ar"/>
        </w:rPr>
        <w:t>The Natural Philosophy of Galileo: Essay on the Origins and Formation of Classical Mechanics</w:t>
      </w:r>
      <w:r>
        <w:rPr>
          <w:rFonts w:hint="eastAsia"/>
          <w:lang w:bidi="ar"/>
        </w:rPr>
        <w:t xml:space="preserve">. </w:t>
      </w:r>
      <w:proofErr w:type="spellStart"/>
      <w:r>
        <w:rPr>
          <w:rFonts w:eastAsia="LiberationSerif"/>
          <w:lang w:bidi="ar"/>
        </w:rPr>
        <w:t>Pomerans</w:t>
      </w:r>
      <w:proofErr w:type="spellEnd"/>
      <w:r>
        <w:rPr>
          <w:rFonts w:eastAsia="LiberationSerif"/>
          <w:lang w:bidi="ar"/>
        </w:rPr>
        <w:t xml:space="preserve"> A J</w:t>
      </w:r>
      <w:r>
        <w:rPr>
          <w:rFonts w:ascii="宋体" w:hAnsi="宋体" w:hint="eastAsia"/>
        </w:rPr>
        <w:t>(</w:t>
      </w:r>
      <w:r>
        <w:rPr>
          <w:rFonts w:eastAsia="LiberationSerif" w:hint="eastAsia"/>
          <w:lang w:bidi="ar"/>
        </w:rPr>
        <w:t>trans.</w:t>
      </w:r>
      <w:r>
        <w:rPr>
          <w:rFonts w:ascii="宋体" w:hAnsi="宋体"/>
        </w:rPr>
        <w:t>)</w:t>
      </w:r>
      <w:r>
        <w:rPr>
          <w:rFonts w:eastAsia="LiberationSerif" w:hint="eastAsia"/>
          <w:lang w:bidi="ar"/>
        </w:rPr>
        <w:t xml:space="preserve">. </w:t>
      </w:r>
      <w:r>
        <w:rPr>
          <w:rFonts w:eastAsia="LiberationSerif"/>
          <w:lang w:bidi="ar"/>
        </w:rPr>
        <w:t>Cambridge</w:t>
      </w:r>
      <w:r>
        <w:rPr>
          <w:rFonts w:hint="eastAsia"/>
          <w:lang w:bidi="ar"/>
        </w:rPr>
        <w:t xml:space="preserve">: </w:t>
      </w:r>
      <w:r>
        <w:rPr>
          <w:rFonts w:eastAsia="LiberationSerif"/>
          <w:lang w:bidi="ar"/>
        </w:rPr>
        <w:t>The MIT Press</w:t>
      </w:r>
      <w:r>
        <w:rPr>
          <w:lang w:bidi="ar"/>
        </w:rPr>
        <w:t xml:space="preserve">, </w:t>
      </w:r>
      <w:r>
        <w:rPr>
          <w:rFonts w:eastAsia="LiberationSerif"/>
          <w:lang w:bidi="ar"/>
        </w:rPr>
        <w:t>1974</w:t>
      </w:r>
      <w:r>
        <w:rPr>
          <w:rFonts w:hint="eastAsia"/>
          <w:lang w:bidi="ar"/>
        </w:rPr>
        <w:t xml:space="preserve">: </w:t>
      </w:r>
      <w:r>
        <w:rPr>
          <w:rFonts w:eastAsia="LiberationSerif"/>
          <w:lang w:bidi="ar"/>
        </w:rPr>
        <w:t>383</w:t>
      </w:r>
      <w:r>
        <w:rPr>
          <w:lang w:bidi="ar"/>
        </w:rPr>
        <w:t xml:space="preserve">. </w:t>
      </w:r>
    </w:p>
  </w:footnote>
  <w:footnote w:id="127">
    <w:p w14:paraId="66335752" w14:textId="77777777" w:rsidR="002326A0" w:rsidRDefault="002326A0" w:rsidP="002326A0">
      <w:pPr>
        <w:pStyle w:val="aff7"/>
        <w:ind w:firstLine="360"/>
      </w:pPr>
      <w:r>
        <w:footnoteRef/>
      </w:r>
      <w:r>
        <w:rPr>
          <w:rFonts w:hint="eastAsia"/>
        </w:rPr>
        <w:t>此</w:t>
      </w:r>
      <w:r>
        <w:t>处，</w:t>
      </w:r>
      <w:r>
        <w:rPr>
          <w:rFonts w:hint="eastAsia"/>
        </w:rPr>
        <w:t>“实在论”的英文为</w:t>
      </w:r>
      <w:r>
        <w:rPr>
          <w:rFonts w:hint="eastAsia"/>
        </w:rPr>
        <w:t>r</w:t>
      </w:r>
      <w:r>
        <w:t>ealism</w:t>
      </w:r>
      <w:r>
        <w:t>，在译著</w:t>
      </w:r>
      <w:r>
        <w:rPr>
          <w:rFonts w:hint="eastAsia"/>
        </w:rPr>
        <w:t>《世界观：现代人必须要懂的科学哲学和科学史》</w:t>
      </w:r>
      <w:r>
        <w:rPr>
          <w:rFonts w:ascii="宋体" w:hAnsi="宋体" w:hint="eastAsia"/>
        </w:rPr>
        <w:t>(原书</w:t>
      </w:r>
      <w:r>
        <w:rPr>
          <w:rFonts w:hint="eastAsia"/>
        </w:rPr>
        <w:t>第</w:t>
      </w:r>
      <w:r>
        <w:t>3</w:t>
      </w:r>
      <w:r>
        <w:rPr>
          <w:rFonts w:hint="eastAsia"/>
        </w:rPr>
        <w:t>版，</w:t>
      </w:r>
      <w:r>
        <w:rPr>
          <w:rFonts w:hint="eastAsia"/>
        </w:rPr>
        <w:t>2</w:t>
      </w:r>
      <w:r>
        <w:t>020</w:t>
      </w:r>
      <w:r>
        <w:rPr>
          <w:rFonts w:ascii="宋体" w:hAnsi="宋体"/>
        </w:rPr>
        <w:t>)中被译为“现实主义”，这是不</w:t>
      </w:r>
      <w:r>
        <w:t>恰当的；至于</w:t>
      </w:r>
      <w:r>
        <w:rPr>
          <w:rFonts w:hint="eastAsia"/>
        </w:rPr>
        <w:t>r</w:t>
      </w:r>
      <w:r>
        <w:t>ealist</w:t>
      </w:r>
      <w:r>
        <w:t>被译为现实主义者也是不恰当的，应该译作</w:t>
      </w:r>
      <w:r>
        <w:rPr>
          <w:rFonts w:hint="eastAsia"/>
        </w:rPr>
        <w:t>“实在论者”。</w:t>
      </w:r>
    </w:p>
  </w:footnote>
  <w:footnote w:id="128">
    <w:p w14:paraId="5AA9D3AE" w14:textId="77777777" w:rsidR="002326A0" w:rsidRDefault="002326A0" w:rsidP="002326A0">
      <w:pPr>
        <w:pStyle w:val="aff7"/>
        <w:ind w:firstLine="360"/>
      </w:pPr>
      <w:r>
        <w:footnoteRef/>
      </w:r>
      <w:r>
        <w:t xml:space="preserve"> </w:t>
      </w:r>
      <w:bookmarkStart w:id="108" w:name="_Hlk92101548"/>
      <w:r>
        <w:rPr>
          <w:rFonts w:ascii="宋体" w:hAnsi="宋体"/>
        </w:rPr>
        <w:t>[</w:t>
      </w:r>
      <w:r>
        <w:rPr>
          <w:rFonts w:hint="eastAsia"/>
        </w:rPr>
        <w:t>美</w:t>
      </w:r>
      <w:r>
        <w:rPr>
          <w:rFonts w:ascii="宋体" w:hAnsi="宋体"/>
        </w:rPr>
        <w:t>]</w:t>
      </w:r>
      <w:r>
        <w:rPr>
          <w:rFonts w:hint="eastAsia"/>
        </w:rPr>
        <w:t>理查德</w:t>
      </w:r>
      <w:r>
        <w:rPr>
          <w:rFonts w:ascii="宋体" w:hAnsi="宋体" w:hint="eastAsia"/>
        </w:rPr>
        <w:t>·</w:t>
      </w:r>
      <w:r>
        <w:rPr>
          <w:rFonts w:hint="eastAsia"/>
        </w:rPr>
        <w:t>德威特：《世界观：现代人必须要懂的科学哲学和科学史》</w:t>
      </w:r>
      <w:r>
        <w:rPr>
          <w:rFonts w:ascii="宋体" w:hAnsi="宋体" w:hint="eastAsia"/>
        </w:rPr>
        <w:t>(原书</w:t>
      </w:r>
      <w:r>
        <w:rPr>
          <w:rFonts w:hint="eastAsia"/>
        </w:rPr>
        <w:t>第</w:t>
      </w:r>
      <w:r>
        <w:t>3</w:t>
      </w:r>
      <w:r>
        <w:rPr>
          <w:rFonts w:hint="eastAsia"/>
        </w:rPr>
        <w:t>版</w:t>
      </w:r>
      <w:r>
        <w:rPr>
          <w:rFonts w:ascii="宋体" w:hAnsi="宋体"/>
        </w:rPr>
        <w:t>)</w:t>
      </w:r>
      <w:r>
        <w:rPr>
          <w:rFonts w:hint="eastAsia"/>
        </w:rPr>
        <w:t>，孙天译，北京：机械工业出版社，</w:t>
      </w:r>
      <w:r>
        <w:rPr>
          <w:rFonts w:hint="eastAsia"/>
        </w:rPr>
        <w:t>20</w:t>
      </w:r>
      <w:r>
        <w:t>20</w:t>
      </w:r>
      <w:r>
        <w:rPr>
          <w:rFonts w:hint="eastAsia"/>
        </w:rPr>
        <w:t>年，第</w:t>
      </w:r>
      <w:r>
        <w:t>9</w:t>
      </w:r>
      <w:r>
        <w:rPr>
          <w:rFonts w:hint="eastAsia"/>
        </w:rPr>
        <w:t>1-</w:t>
      </w:r>
      <w:r>
        <w:t>99</w:t>
      </w:r>
      <w:r>
        <w:rPr>
          <w:rFonts w:hint="eastAsia"/>
        </w:rPr>
        <w:t>页。</w:t>
      </w:r>
      <w:bookmarkEnd w:id="108"/>
    </w:p>
  </w:footnote>
  <w:footnote w:id="129">
    <w:p w14:paraId="402AB3D2" w14:textId="77777777" w:rsidR="002326A0" w:rsidRDefault="002326A0" w:rsidP="002326A0">
      <w:pPr>
        <w:pStyle w:val="aff7"/>
        <w:ind w:firstLine="360"/>
      </w:pPr>
      <w:r>
        <w:footnoteRef/>
      </w:r>
      <w:r>
        <w:t xml:space="preserve">  </w:t>
      </w:r>
      <w:bookmarkStart w:id="110" w:name="_Hlk92103470"/>
      <w:r>
        <w:rPr>
          <w:rFonts w:ascii="宋体" w:hAnsi="宋体"/>
        </w:rPr>
        <w:t>[</w:t>
      </w:r>
      <w:r>
        <w:rPr>
          <w:rFonts w:ascii="宋体" w:hAnsi="宋体"/>
        </w:rPr>
        <w:t>美]理查德·德威特：《世界观：现代人必须要懂的科学哲学和科学史》(原书第</w:t>
      </w:r>
      <w:r>
        <w:t>3</w:t>
      </w:r>
      <w:r>
        <w:rPr>
          <w:rFonts w:ascii="宋体" w:hAnsi="宋体" w:hint="eastAsia"/>
        </w:rPr>
        <w:t>版</w:t>
      </w:r>
      <w:r>
        <w:rPr>
          <w:rFonts w:ascii="宋体" w:hAnsi="宋体"/>
        </w:rPr>
        <w:t>)，孙</w:t>
      </w:r>
      <w:r>
        <w:rPr>
          <w:rFonts w:ascii="宋体" w:hAnsi="宋体" w:hint="eastAsia"/>
        </w:rPr>
        <w:t>天译，北京：机械工业出版社，</w:t>
      </w:r>
      <w:r>
        <w:t>2020</w:t>
      </w:r>
      <w:r>
        <w:rPr>
          <w:rFonts w:ascii="宋体" w:hAnsi="宋体" w:hint="eastAsia"/>
        </w:rPr>
        <w:t>年，第</w:t>
      </w:r>
      <w:r>
        <w:t>170</w:t>
      </w:r>
      <w:r>
        <w:rPr>
          <w:rFonts w:ascii="宋体" w:hAnsi="宋体" w:hint="eastAsia"/>
        </w:rPr>
        <w:t>页。</w:t>
      </w:r>
      <w:bookmarkEnd w:id="110"/>
    </w:p>
  </w:footnote>
  <w:footnote w:id="130">
    <w:p w14:paraId="41415190"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174-175</w:t>
      </w:r>
      <w:r>
        <w:rPr>
          <w:rFonts w:ascii="宋体" w:hAnsi="宋体" w:hint="eastAsia"/>
        </w:rPr>
        <w:t>页。</w:t>
      </w:r>
    </w:p>
  </w:footnote>
  <w:footnote w:id="131">
    <w:p w14:paraId="01E2C5BA"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175</w:t>
      </w:r>
      <w:r>
        <w:rPr>
          <w:rFonts w:ascii="宋体" w:hAnsi="宋体" w:hint="eastAsia"/>
        </w:rPr>
        <w:t>页。</w:t>
      </w:r>
    </w:p>
  </w:footnote>
  <w:footnote w:id="132">
    <w:p w14:paraId="73C81DD3"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w:t>
      </w:r>
      <w:r>
        <w:rPr>
          <w:rFonts w:ascii="宋体" w:hAnsi="宋体" w:hint="eastAsia"/>
          <w:color w:val="FF00FF"/>
        </w:rPr>
        <w:t>天</w:t>
      </w:r>
      <w:r>
        <w:rPr>
          <w:rFonts w:ascii="宋体" w:hAnsi="宋体" w:hint="eastAsia"/>
        </w:rPr>
        <w:t>译，北京：机械工业出版社，</w:t>
      </w:r>
      <w:r>
        <w:t>2020</w:t>
      </w:r>
      <w:r>
        <w:rPr>
          <w:rFonts w:ascii="宋体" w:hAnsi="宋体" w:hint="eastAsia"/>
        </w:rPr>
        <w:t>年，第</w:t>
      </w:r>
      <w:r>
        <w:t>178</w:t>
      </w:r>
      <w:r>
        <w:rPr>
          <w:rFonts w:ascii="宋体" w:hAnsi="宋体" w:hint="eastAsia"/>
        </w:rPr>
        <w:t>页</w:t>
      </w:r>
      <w:r>
        <w:rPr>
          <w:rFonts w:hint="eastAsia"/>
        </w:rPr>
        <w:t>图</w:t>
      </w:r>
      <w:r>
        <w:rPr>
          <w:rFonts w:hint="eastAsia"/>
        </w:rPr>
        <w:t>15</w:t>
      </w:r>
      <w:r>
        <w:t>-</w:t>
      </w:r>
      <w:r>
        <w:rPr>
          <w:rFonts w:hint="eastAsia"/>
        </w:rPr>
        <w:t>1</w:t>
      </w:r>
      <w:r>
        <w:rPr>
          <w:rFonts w:hint="eastAsia"/>
        </w:rPr>
        <w:t>。</w:t>
      </w:r>
    </w:p>
  </w:footnote>
  <w:footnote w:id="133">
    <w:p w14:paraId="5F2D1CC4"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179</w:t>
      </w:r>
      <w:r>
        <w:rPr>
          <w:rFonts w:ascii="宋体" w:hAnsi="宋体" w:hint="eastAsia"/>
        </w:rPr>
        <w:t>页</w:t>
      </w:r>
      <w:r>
        <w:rPr>
          <w:rFonts w:hint="eastAsia"/>
        </w:rPr>
        <w:t>。</w:t>
      </w:r>
    </w:p>
  </w:footnote>
  <w:footnote w:id="134">
    <w:p w14:paraId="60B5785F" w14:textId="77777777" w:rsidR="002326A0" w:rsidRDefault="002326A0" w:rsidP="002326A0">
      <w:pPr>
        <w:pStyle w:val="aff7"/>
        <w:ind w:firstLine="360"/>
        <w:rPr>
          <w:rFonts w:ascii="宋体" w:hAnsi="宋体"/>
        </w:rPr>
      </w:pPr>
      <w:r>
        <w:footnoteRef/>
      </w:r>
      <w:r>
        <w:t xml:space="preserve"> </w:t>
      </w:r>
      <w:r>
        <w:rPr>
          <w:rFonts w:ascii="宋体" w:hAnsi="宋体" w:hint="eastAsia"/>
        </w:rPr>
        <w:t>拉卡托斯在《科学研究纲领方法论》中认为，科学中的基本单位和评价对象不应是一个个孤立的理论，而应是在一个时期中由一系列理论有机构成的研究纲领。这一研究纲领由“硬核”和“保护带”构成。所谓“硬核”指的是理论的基本原理，它不容经验反驳，如果遭到反驳，整个研究纲领就遭到反驳，放弃“硬核”就意味放弃了整个研究纲领；所谓“保护带”，指的是围绕在硬核周围的许多辅助性假设、初始条件、边界条件等，可以对此进行相应的调整、修改，以保持“硬核”不变。鉴此，在科学研究过程中，可以在遵守“反面启示法”的原则下，即在不放弃或修改研究纲领的“硬核”的前提下，采用“正面启示法”，修改辅助性假说、前提条件和边界条件等，以保持“硬核”成立。</w:t>
      </w:r>
      <w:r>
        <w:rPr>
          <w:rFonts w:ascii="宋体" w:hAnsi="宋体"/>
        </w:rPr>
        <w:t>([</w:t>
      </w:r>
      <w:r>
        <w:rPr>
          <w:rFonts w:hint="eastAsia"/>
        </w:rPr>
        <w:t>英</w:t>
      </w:r>
      <w:r>
        <w:rPr>
          <w:rFonts w:ascii="宋体" w:hAnsi="宋体"/>
        </w:rPr>
        <w:t>]</w:t>
      </w:r>
      <w:r>
        <w:rPr>
          <w:rFonts w:hint="eastAsia"/>
        </w:rPr>
        <w:t>伊姆雷·拉卡托斯：《科学研究纲领方法论》，兰征译，上海：上海译文出版社，</w:t>
      </w:r>
      <w:r>
        <w:t>2005</w:t>
      </w:r>
      <w:r>
        <w:rPr>
          <w:rFonts w:hint="eastAsia"/>
        </w:rPr>
        <w:t>年。</w:t>
      </w:r>
      <w:r>
        <w:rPr>
          <w:rFonts w:ascii="宋体" w:hAnsi="宋体"/>
        </w:rPr>
        <w:t>)</w:t>
      </w:r>
    </w:p>
  </w:footnote>
  <w:footnote w:id="135">
    <w:p w14:paraId="2CD7C74E"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179</w:t>
      </w:r>
      <w:r>
        <w:rPr>
          <w:rFonts w:ascii="宋体" w:hAnsi="宋体" w:hint="eastAsia"/>
        </w:rPr>
        <w:t>页</w:t>
      </w:r>
      <w:r>
        <w:rPr>
          <w:rFonts w:hint="eastAsia"/>
        </w:rPr>
        <w:t>。</w:t>
      </w:r>
    </w:p>
  </w:footnote>
  <w:footnote w:id="136">
    <w:p w14:paraId="6D05B94D"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192</w:t>
      </w:r>
      <w:r>
        <w:rPr>
          <w:rFonts w:ascii="宋体" w:hAnsi="宋体" w:hint="eastAsia"/>
        </w:rPr>
        <w:t>页</w:t>
      </w:r>
      <w:r>
        <w:rPr>
          <w:rFonts w:hint="eastAsia"/>
        </w:rPr>
        <w:t>。</w:t>
      </w:r>
    </w:p>
  </w:footnote>
  <w:footnote w:id="137">
    <w:p w14:paraId="0FA2A122"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rPr>
          <w:rFonts w:hint="eastAsia"/>
        </w:rPr>
        <w:t>2020</w:t>
      </w:r>
      <w:r>
        <w:rPr>
          <w:rFonts w:ascii="宋体" w:hAnsi="宋体" w:hint="eastAsia"/>
        </w:rPr>
        <w:t>年，第</w:t>
      </w:r>
      <w:r>
        <w:t>210</w:t>
      </w:r>
      <w:r>
        <w:rPr>
          <w:rFonts w:ascii="宋体" w:hAnsi="宋体" w:hint="eastAsia"/>
        </w:rPr>
        <w:t>页</w:t>
      </w:r>
      <w:r>
        <w:rPr>
          <w:rFonts w:hint="eastAsia"/>
        </w:rPr>
        <w:t>。</w:t>
      </w:r>
    </w:p>
  </w:footnote>
  <w:footnote w:id="138">
    <w:p w14:paraId="6D0C4707" w14:textId="77777777" w:rsidR="002326A0" w:rsidRDefault="002326A0" w:rsidP="002326A0">
      <w:pPr>
        <w:pStyle w:val="aff7"/>
        <w:ind w:firstLine="360"/>
      </w:pPr>
      <w:r>
        <w:footnoteRef/>
      </w:r>
      <w:r>
        <w:t xml:space="preserve"> </w:t>
      </w:r>
      <w:r>
        <w:rPr>
          <w:rFonts w:hint="eastAsia"/>
        </w:rPr>
        <w:t>转引自</w:t>
      </w:r>
      <w:r>
        <w:t>[</w:t>
      </w:r>
      <w:r>
        <w:rPr>
          <w:rFonts w:hint="eastAsia"/>
        </w:rPr>
        <w:t>美</w:t>
      </w:r>
      <w:r>
        <w:t>]</w:t>
      </w:r>
      <w:r>
        <w:rPr>
          <w:rFonts w:hint="eastAsia"/>
        </w:rPr>
        <w:t>理查德·德威特：《世界观：现代人必须要懂的科学哲学和科学史》</w:t>
      </w:r>
      <w:r>
        <w:t>(</w:t>
      </w:r>
      <w:r>
        <w:rPr>
          <w:rFonts w:hint="eastAsia"/>
        </w:rPr>
        <w:t>原书第</w:t>
      </w:r>
      <w:r>
        <w:t>3</w:t>
      </w:r>
      <w:r>
        <w:rPr>
          <w:rFonts w:hint="eastAsia"/>
        </w:rPr>
        <w:t>版</w:t>
      </w:r>
      <w:r>
        <w:t>)</w:t>
      </w:r>
      <w:r>
        <w:rPr>
          <w:rFonts w:hint="eastAsia"/>
        </w:rPr>
        <w:t>，孙天译，北京：机械工业出版社，</w:t>
      </w:r>
      <w:r>
        <w:rPr>
          <w:rFonts w:hint="eastAsia"/>
        </w:rPr>
        <w:t>2020</w:t>
      </w:r>
      <w:r>
        <w:rPr>
          <w:rFonts w:hint="eastAsia"/>
        </w:rPr>
        <w:t>年，第</w:t>
      </w:r>
      <w:r>
        <w:rPr>
          <w:rFonts w:hint="eastAsia"/>
        </w:rPr>
        <w:t>210-211</w:t>
      </w:r>
      <w:r>
        <w:rPr>
          <w:rFonts w:hint="eastAsia"/>
        </w:rPr>
        <w:t>页。</w:t>
      </w:r>
    </w:p>
  </w:footnote>
  <w:footnote w:id="139">
    <w:p w14:paraId="0B0DC1CB" w14:textId="77777777" w:rsidR="002326A0" w:rsidRDefault="002326A0" w:rsidP="002326A0">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rPr>
          <w:rFonts w:hint="eastAsia"/>
        </w:rPr>
        <w:t>G.</w:t>
      </w:r>
      <w:r>
        <w:rPr>
          <w:color w:val="FF00FF"/>
        </w:rP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116</w:t>
      </w:r>
      <w:r>
        <w:rPr>
          <w:rFonts w:hint="eastAsia"/>
        </w:rPr>
        <w:t>页。</w:t>
      </w:r>
    </w:p>
  </w:footnote>
  <w:footnote w:id="140">
    <w:p w14:paraId="29D0521A" w14:textId="77777777" w:rsidR="002326A0" w:rsidRDefault="002326A0" w:rsidP="002326A0">
      <w:pPr>
        <w:pStyle w:val="aff7"/>
        <w:ind w:firstLine="360"/>
      </w:pPr>
      <w:r>
        <w:footnoteRef/>
      </w:r>
      <w:r>
        <w:t xml:space="preserve"> </w:t>
      </w:r>
      <w:r>
        <w:rPr>
          <w:rFonts w:ascii="宋体" w:hAnsi="宋体" w:cs="Arial"/>
          <w:bCs/>
          <w:color w:val="666666"/>
          <w:shd w:val="clear" w:color="auto" w:fill="FFFFFF"/>
        </w:rPr>
        <w:t>[</w:t>
      </w:r>
      <w:r>
        <w:rPr>
          <w:rFonts w:hint="eastAsia"/>
        </w:rPr>
        <w:t>意</w:t>
      </w:r>
      <w:r>
        <w:rPr>
          <w:rFonts w:ascii="宋体" w:hAnsi="宋体"/>
        </w:rPr>
        <w:t>]</w:t>
      </w:r>
      <w:r>
        <w:rPr>
          <w:rFonts w:hint="eastAsia"/>
        </w:rPr>
        <w:t>伽利略：《关于托勒密和哥白尼两大世界体系的对话》，周煦良译，北京：北京大学出版社，</w:t>
      </w:r>
      <w:r>
        <w:t>2006</w:t>
      </w:r>
      <w:r>
        <w:t>年。</w:t>
      </w:r>
    </w:p>
  </w:footnote>
  <w:footnote w:id="141">
    <w:p w14:paraId="37EA829E" w14:textId="77777777" w:rsidR="002326A0" w:rsidRDefault="002326A0" w:rsidP="002326A0">
      <w:pPr>
        <w:pStyle w:val="aff7"/>
        <w:ind w:firstLine="360"/>
      </w:pPr>
      <w:r>
        <w:footnoteRef/>
      </w:r>
      <w:r>
        <w:t xml:space="preserve"> </w:t>
      </w:r>
      <w:r>
        <w:rPr>
          <w:rFonts w:ascii="宋体" w:hAnsi="宋体" w:hint="eastAsia"/>
        </w:rPr>
        <w:t>[</w:t>
      </w:r>
      <w:r>
        <w:rPr>
          <w:rFonts w:ascii="宋体" w:hAnsi="宋体" w:hint="eastAsia"/>
        </w:rPr>
        <w:t>美]理查德·德威特：《世界观：现代人必须要懂的科学哲学和科学史》(原书第</w:t>
      </w:r>
      <w:r>
        <w:t>3</w:t>
      </w:r>
      <w:r>
        <w:rPr>
          <w:rFonts w:ascii="宋体" w:hAnsi="宋体" w:hint="eastAsia"/>
        </w:rPr>
        <w:t>版)，孙天译，北京：机械工业出版社，</w:t>
      </w:r>
      <w:r>
        <w:t>2020</w:t>
      </w:r>
      <w:r>
        <w:rPr>
          <w:rFonts w:ascii="宋体" w:hAnsi="宋体" w:hint="eastAsia"/>
        </w:rPr>
        <w:t>年，第</w:t>
      </w:r>
      <w:r>
        <w:t>216</w:t>
      </w:r>
      <w:r>
        <w:rPr>
          <w:rFonts w:ascii="宋体" w:hAnsi="宋体" w:hint="eastAsia"/>
        </w:rPr>
        <w:t>页。</w:t>
      </w:r>
    </w:p>
  </w:footnote>
  <w:footnote w:id="142">
    <w:p w14:paraId="3AA1B2B4"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t>A</w:t>
      </w:r>
      <w:r>
        <w:rPr>
          <w:rFonts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t>2013</w:t>
      </w:r>
      <w:r>
        <w:t>年，第</w:t>
      </w:r>
      <w:r>
        <w:t>116-125</w:t>
      </w:r>
      <w:r>
        <w:rPr>
          <w:rFonts w:hint="eastAsia"/>
        </w:rPr>
        <w:t>页。</w:t>
      </w:r>
    </w:p>
  </w:footnote>
  <w:footnote w:id="143">
    <w:p w14:paraId="68516BEB"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136-137</w:t>
      </w:r>
      <w:r>
        <w:rPr>
          <w:rFonts w:hint="eastAsia"/>
        </w:rPr>
        <w:t>页。</w:t>
      </w:r>
    </w:p>
  </w:footnote>
  <w:footnote w:id="144">
    <w:p w14:paraId="16A60FFC"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t>142</w:t>
      </w:r>
      <w:r>
        <w:rPr>
          <w:rFonts w:hint="eastAsia"/>
        </w:rPr>
        <w:t>页。</w:t>
      </w:r>
    </w:p>
  </w:footnote>
  <w:footnote w:id="145">
    <w:p w14:paraId="7BBFE274"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t>A</w:t>
      </w:r>
      <w:r>
        <w:rPr>
          <w:rFonts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t>2013</w:t>
      </w:r>
      <w:r>
        <w:t>年，第</w:t>
      </w:r>
      <w:r>
        <w:t>113</w:t>
      </w:r>
      <w:r>
        <w:t>页图</w:t>
      </w:r>
      <w:r>
        <w:t>7.1</w:t>
      </w:r>
      <w:r>
        <w:t>。</w:t>
      </w:r>
    </w:p>
  </w:footnote>
  <w:footnote w:id="146">
    <w:p w14:paraId="0B5F66EB"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227</w:t>
      </w:r>
      <w:r>
        <w:rPr>
          <w:rFonts w:hint="eastAsia"/>
        </w:rPr>
        <w:t>页。</w:t>
      </w:r>
    </w:p>
  </w:footnote>
  <w:footnote w:id="147">
    <w:p w14:paraId="65FBF2B3"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228</w:t>
      </w:r>
      <w:r>
        <w:rPr>
          <w:rFonts w:hint="eastAsia"/>
        </w:rPr>
        <w:t>页。</w:t>
      </w:r>
    </w:p>
  </w:footnote>
  <w:footnote w:id="148">
    <w:p w14:paraId="0D9AB91D" w14:textId="77777777" w:rsidR="002326A0" w:rsidRDefault="002326A0" w:rsidP="002326A0">
      <w:pPr>
        <w:pStyle w:val="aff7"/>
        <w:ind w:firstLine="360"/>
      </w:pPr>
      <w:r>
        <w:footnoteRef/>
      </w:r>
      <w:r>
        <w:t xml:space="preserve"> </w:t>
      </w:r>
      <w:r>
        <w:rPr>
          <w:rFonts w:hint="eastAsia"/>
        </w:rPr>
        <w:t>第谷天文学体系不仅被当时的人们普遍支持，而且还受到当代某些信奉《圣经》的宗教信徒的支持。他们以“行星在椭圆轨道上以不同速度运动”这一思想修正第谷的天文学体系，维护了“地球是宇宙的中心”这一宗教教义。</w:t>
      </w:r>
    </w:p>
  </w:footnote>
  <w:footnote w:id="149">
    <w:p w14:paraId="03BC3939"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228</w:t>
      </w:r>
      <w:r>
        <w:rPr>
          <w:rFonts w:hint="eastAsia"/>
        </w:rPr>
        <w:t>页。</w:t>
      </w:r>
    </w:p>
  </w:footnote>
  <w:footnote w:id="150">
    <w:p w14:paraId="66EBEF36" w14:textId="77777777" w:rsidR="002326A0" w:rsidRDefault="002326A0" w:rsidP="002326A0">
      <w:pPr>
        <w:pStyle w:val="aff7"/>
        <w:ind w:firstLine="360"/>
      </w:pPr>
      <w:r>
        <w:footnoteRef/>
      </w:r>
      <w:r>
        <w:t xml:space="preserve"> </w:t>
      </w:r>
      <w:r>
        <w:rPr>
          <w:rFonts w:ascii="宋体" w:hAnsi="宋体"/>
        </w:rPr>
        <w:t>[</w:t>
      </w:r>
      <w:r>
        <w:t>澳</w:t>
      </w:r>
      <w:r>
        <w:rPr>
          <w:rFonts w:ascii="宋体" w:hAnsi="宋体"/>
        </w:rPr>
        <w:t>]</w:t>
      </w:r>
      <w:r>
        <w:t>约翰</w:t>
      </w:r>
      <w:r>
        <w:rPr>
          <w:rFonts w:hint="eastAsia"/>
        </w:rPr>
        <w:t>·</w:t>
      </w:r>
      <w:r>
        <w:t>A</w:t>
      </w:r>
      <w:r>
        <w:rPr>
          <w:rFonts w:hint="eastAsia"/>
        </w:rPr>
        <w:t xml:space="preserve">. </w:t>
      </w:r>
      <w:r>
        <w:t>舒斯特：《科学史与科学哲学导论》，</w:t>
      </w:r>
      <w:proofErr w:type="gramStart"/>
      <w:r>
        <w:t>安维复</w:t>
      </w:r>
      <w:proofErr w:type="gramEnd"/>
      <w:r>
        <w:t>主译，上海</w:t>
      </w:r>
      <w:r>
        <w:rPr>
          <w:rFonts w:hint="eastAsia"/>
        </w:rPr>
        <w:t>：</w:t>
      </w:r>
      <w:r>
        <w:t>上海科技教育出版社，</w:t>
      </w:r>
      <w:r>
        <w:t>2013</w:t>
      </w:r>
      <w:r>
        <w:t>年，第</w:t>
      </w:r>
      <w:r>
        <w:t>241</w:t>
      </w:r>
      <w:r>
        <w:t>页。</w:t>
      </w:r>
    </w:p>
  </w:footnote>
  <w:footnote w:id="151">
    <w:p w14:paraId="0444CA9B" w14:textId="77777777" w:rsidR="002326A0" w:rsidRDefault="002326A0" w:rsidP="002326A0">
      <w:pPr>
        <w:pStyle w:val="aff7"/>
        <w:ind w:firstLine="360"/>
      </w:pPr>
      <w:r>
        <w:footnoteRef/>
      </w:r>
      <w:r>
        <w:t xml:space="preserve"> </w:t>
      </w:r>
      <w:r>
        <w:rPr>
          <w:rFonts w:ascii="宋体" w:hAnsi="宋体"/>
        </w:rPr>
        <w:t>[</w:t>
      </w:r>
      <w:r>
        <w:t>澳</w:t>
      </w:r>
      <w:r>
        <w:rPr>
          <w:rFonts w:ascii="宋体" w:hAnsi="宋体"/>
        </w:rPr>
        <w:t>]</w:t>
      </w:r>
      <w:r>
        <w:t>约翰</w:t>
      </w:r>
      <w:r>
        <w:rPr>
          <w:rFonts w:hint="eastAsia"/>
        </w:rPr>
        <w:t>·</w:t>
      </w:r>
      <w:r>
        <w:t>A</w:t>
      </w:r>
      <w:r>
        <w:rPr>
          <w:rFonts w:hint="eastAsia"/>
        </w:rPr>
        <w:t xml:space="preserve">. </w:t>
      </w:r>
      <w:r>
        <w:t>舒斯特：《科学史与科学哲学导论》，</w:t>
      </w:r>
      <w:proofErr w:type="gramStart"/>
      <w:r>
        <w:t>安维复</w:t>
      </w:r>
      <w:proofErr w:type="gramEnd"/>
      <w:r>
        <w:t>主译，上海</w:t>
      </w:r>
      <w:r>
        <w:rPr>
          <w:rFonts w:hint="eastAsia"/>
        </w:rPr>
        <w:t>：</w:t>
      </w:r>
      <w:r>
        <w:t>上海科技教育出版社，</w:t>
      </w:r>
      <w:r>
        <w:t>2013</w:t>
      </w:r>
      <w:r>
        <w:t>年，第</w:t>
      </w:r>
      <w:r>
        <w:t>249</w:t>
      </w:r>
      <w:r>
        <w:t>页。</w:t>
      </w:r>
    </w:p>
  </w:footnote>
  <w:footnote w:id="152">
    <w:p w14:paraId="5E1D4392" w14:textId="77777777" w:rsidR="002326A0" w:rsidRDefault="002326A0" w:rsidP="002326A0">
      <w:pPr>
        <w:pStyle w:val="aff7"/>
        <w:ind w:firstLine="360"/>
      </w:pPr>
      <w:r>
        <w:footnoteRef/>
      </w:r>
      <w:r>
        <w:t xml:space="preserve"> </w:t>
      </w:r>
      <w:r>
        <w:rPr>
          <w:rFonts w:ascii="宋体" w:hAnsi="宋体"/>
        </w:rPr>
        <w:t>[</w:t>
      </w:r>
      <w:r>
        <w:t>澳</w:t>
      </w:r>
      <w:r>
        <w:rPr>
          <w:rFonts w:ascii="宋体" w:hAnsi="宋体"/>
        </w:rPr>
        <w:t>]</w:t>
      </w:r>
      <w:r>
        <w:t>约翰</w:t>
      </w:r>
      <w:r>
        <w:rPr>
          <w:rFonts w:hint="eastAsia"/>
        </w:rPr>
        <w:t>·</w:t>
      </w:r>
      <w:r>
        <w:t>A</w:t>
      </w:r>
      <w:r>
        <w:rPr>
          <w:rFonts w:hint="eastAsia"/>
        </w:rPr>
        <w:t xml:space="preserve">. </w:t>
      </w:r>
      <w:r>
        <w:t>舒斯特：《科学史与科学哲学导论》，</w:t>
      </w:r>
      <w:proofErr w:type="gramStart"/>
      <w:r>
        <w:t>安维复</w:t>
      </w:r>
      <w:proofErr w:type="gramEnd"/>
      <w:r>
        <w:t>主译，上海</w:t>
      </w:r>
      <w:r>
        <w:rPr>
          <w:rFonts w:hint="eastAsia"/>
        </w:rPr>
        <w:t>：</w:t>
      </w:r>
      <w:r>
        <w:t>上海科技教育出版社，</w:t>
      </w:r>
      <w:r>
        <w:t>2013</w:t>
      </w:r>
      <w:r>
        <w:t>年，第</w:t>
      </w:r>
      <w:r>
        <w:t>247</w:t>
      </w:r>
      <w:r>
        <w:t>页。</w:t>
      </w:r>
    </w:p>
  </w:footnote>
  <w:footnote w:id="153">
    <w:p w14:paraId="23B618C6" w14:textId="77777777" w:rsidR="002326A0" w:rsidRDefault="002326A0" w:rsidP="002326A0">
      <w:pPr>
        <w:pStyle w:val="aff7"/>
        <w:ind w:firstLine="360"/>
      </w:pPr>
      <w:r>
        <w:footnoteRef/>
      </w:r>
      <w:r>
        <w:t xml:space="preserve"> </w:t>
      </w:r>
      <w:r>
        <w:rPr>
          <w:rFonts w:ascii="宋体" w:hAnsi="宋体"/>
        </w:rPr>
        <w:t>[</w:t>
      </w:r>
      <w:r>
        <w:t>澳</w:t>
      </w:r>
      <w:r>
        <w:rPr>
          <w:rFonts w:ascii="宋体" w:hAnsi="宋体"/>
        </w:rPr>
        <w:t>]</w:t>
      </w:r>
      <w:r>
        <w:t>约翰</w:t>
      </w:r>
      <w:r>
        <w:rPr>
          <w:rFonts w:hint="eastAsia"/>
        </w:rPr>
        <w:t>·</w:t>
      </w:r>
      <w:r>
        <w:t>A</w:t>
      </w:r>
      <w:r>
        <w:rPr>
          <w:rFonts w:hint="eastAsia"/>
        </w:rPr>
        <w:t xml:space="preserve">. </w:t>
      </w:r>
      <w:r>
        <w:t>舒斯特：《科学史与科学哲学导论》，</w:t>
      </w:r>
      <w:proofErr w:type="gramStart"/>
      <w:r>
        <w:t>安维复</w:t>
      </w:r>
      <w:proofErr w:type="gramEnd"/>
      <w:r>
        <w:t>主译，上海</w:t>
      </w:r>
      <w:r>
        <w:rPr>
          <w:rFonts w:hint="eastAsia"/>
        </w:rPr>
        <w:t>：</w:t>
      </w:r>
      <w:r>
        <w:t>上海科技教育出版社，</w:t>
      </w:r>
      <w:r>
        <w:t>2013</w:t>
      </w:r>
      <w:r>
        <w:t>年，第</w:t>
      </w:r>
      <w:r>
        <w:t>257</w:t>
      </w:r>
      <w:r>
        <w:t>页。</w:t>
      </w:r>
    </w:p>
  </w:footnote>
  <w:footnote w:id="154">
    <w:p w14:paraId="1BE12A84"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t>A</w:t>
      </w:r>
      <w:r>
        <w:rPr>
          <w:rFonts w:ascii="宋体" w:hAnsi="宋体" w:hint="eastAsia"/>
        </w:rPr>
        <w:t>. 舒斯特：《科学史与科学哲学导论》，</w:t>
      </w:r>
      <w:proofErr w:type="gramStart"/>
      <w:r>
        <w:rPr>
          <w:rFonts w:ascii="宋体" w:hAnsi="宋体" w:hint="eastAsia"/>
        </w:rPr>
        <w:t>安维复</w:t>
      </w:r>
      <w:proofErr w:type="gramEnd"/>
      <w:r>
        <w:rPr>
          <w:rFonts w:ascii="宋体" w:hAnsi="宋体" w:hint="eastAsia"/>
        </w:rPr>
        <w:t>主译，上海：上海科技教育出版社，</w:t>
      </w:r>
      <w:r>
        <w:t>2013</w:t>
      </w:r>
      <w:r>
        <w:t>年，第</w:t>
      </w:r>
      <w:r>
        <w:t>257</w:t>
      </w:r>
      <w:r>
        <w:t>页</w:t>
      </w:r>
      <w:r>
        <w:rPr>
          <w:rFonts w:ascii="宋体" w:hAnsi="宋体" w:hint="eastAsia"/>
        </w:rPr>
        <w:t>。</w:t>
      </w:r>
    </w:p>
  </w:footnote>
  <w:footnote w:id="155">
    <w:p w14:paraId="2828C17A"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t>A</w:t>
      </w:r>
      <w:r>
        <w:rPr>
          <w:rFonts w:ascii="宋体" w:hAnsi="宋体" w:hint="eastAsia"/>
        </w:rPr>
        <w:t>. 舒斯特：《科学史与科学哲学导论》，</w:t>
      </w:r>
      <w:proofErr w:type="gramStart"/>
      <w:r>
        <w:rPr>
          <w:rFonts w:ascii="宋体" w:hAnsi="宋体" w:hint="eastAsia"/>
        </w:rPr>
        <w:t>安维复</w:t>
      </w:r>
      <w:proofErr w:type="gramEnd"/>
      <w:r>
        <w:rPr>
          <w:rFonts w:ascii="宋体" w:hAnsi="宋体" w:hint="eastAsia"/>
        </w:rPr>
        <w:t>主译，上海：上海科技教育出版社，</w:t>
      </w:r>
      <w:r>
        <w:t>2013</w:t>
      </w:r>
      <w:r>
        <w:t>年，第</w:t>
      </w:r>
      <w:r>
        <w:t>269-277</w:t>
      </w:r>
      <w:r>
        <w:t>页</w:t>
      </w:r>
      <w:r>
        <w:rPr>
          <w:rFonts w:ascii="宋体" w:hAnsi="宋体" w:hint="eastAsia"/>
        </w:rPr>
        <w:t>。</w:t>
      </w:r>
    </w:p>
  </w:footnote>
  <w:footnote w:id="156">
    <w:p w14:paraId="3E932FA6"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t>A</w:t>
      </w:r>
      <w:r>
        <w:rPr>
          <w:rFonts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t>2013</w:t>
      </w:r>
      <w:r>
        <w:t>年，第</w:t>
      </w:r>
      <w:r>
        <w:t>262</w:t>
      </w:r>
      <w:r>
        <w:t>页</w:t>
      </w:r>
      <w:r>
        <w:rPr>
          <w:rFonts w:hint="eastAsia"/>
        </w:rPr>
        <w:t>。</w:t>
      </w:r>
    </w:p>
  </w:footnote>
  <w:footnote w:id="157">
    <w:p w14:paraId="2F97D457"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t>A</w:t>
      </w:r>
      <w:r>
        <w:rPr>
          <w:rFonts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t>2013</w:t>
      </w:r>
      <w:r>
        <w:t>年，第</w:t>
      </w:r>
      <w:r>
        <w:t>263-264</w:t>
      </w:r>
      <w:r>
        <w:t>页</w:t>
      </w:r>
      <w:r>
        <w:rPr>
          <w:rFonts w:hint="eastAsia"/>
        </w:rPr>
        <w:t>。</w:t>
      </w:r>
    </w:p>
  </w:footnote>
  <w:footnote w:id="158">
    <w:p w14:paraId="6EB9C9B2"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ascii="宋体" w:hAnsi="宋体" w:hint="eastAsia"/>
        </w:rPr>
        <w:t>·</w:t>
      </w:r>
      <w:r>
        <w:t>A</w:t>
      </w:r>
      <w:r>
        <w:rPr>
          <w:rFonts w:hint="eastAsia"/>
        </w:rPr>
        <w:t xml:space="preserve">. </w:t>
      </w:r>
      <w:r>
        <w:rPr>
          <w:rFonts w:ascii="宋体" w:hAnsi="宋体" w:hint="eastAsia"/>
        </w:rPr>
        <w:t>舒斯特：《科学史与科学哲学导论》，</w:t>
      </w:r>
      <w:proofErr w:type="gramStart"/>
      <w:r>
        <w:rPr>
          <w:rFonts w:ascii="宋体" w:hAnsi="宋体" w:hint="eastAsia"/>
        </w:rPr>
        <w:t>安维复</w:t>
      </w:r>
      <w:proofErr w:type="gramEnd"/>
      <w:r>
        <w:rPr>
          <w:rFonts w:ascii="宋体" w:hAnsi="宋体" w:hint="eastAsia"/>
        </w:rPr>
        <w:t>主译，上海：上海科技教育出版社，</w:t>
      </w:r>
      <w:r>
        <w:rPr>
          <w:rFonts w:hint="eastAsia"/>
        </w:rPr>
        <w:t>2013</w:t>
      </w:r>
      <w:r>
        <w:rPr>
          <w:rFonts w:hint="eastAsia"/>
        </w:rPr>
        <w:t>年，第</w:t>
      </w:r>
      <w:r>
        <w:rPr>
          <w:rFonts w:hint="eastAsia"/>
        </w:rPr>
        <w:t>353-355</w:t>
      </w:r>
      <w:r>
        <w:rPr>
          <w:rFonts w:hint="eastAsia"/>
        </w:rPr>
        <w:t>页。</w:t>
      </w:r>
    </w:p>
  </w:footnote>
  <w:footnote w:id="159">
    <w:p w14:paraId="687BA56D"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t>A</w:t>
      </w:r>
      <w:r>
        <w:rPr>
          <w:rFonts w:hint="eastAsia"/>
        </w:rPr>
        <w:t xml:space="preserve">.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t>51</w:t>
      </w:r>
      <w:r>
        <w:rPr>
          <w:rFonts w:hint="eastAsia"/>
        </w:rPr>
        <w:t>页。</w:t>
      </w:r>
    </w:p>
  </w:footnote>
  <w:footnote w:id="160">
    <w:p w14:paraId="6A8638DC"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354-355</w:t>
      </w:r>
      <w:r>
        <w:rPr>
          <w:rFonts w:hint="eastAsia"/>
        </w:rPr>
        <w:t>页。</w:t>
      </w:r>
    </w:p>
  </w:footnote>
  <w:footnote w:id="161">
    <w:p w14:paraId="3A405033"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350-351</w:t>
      </w:r>
      <w:r>
        <w:rPr>
          <w:rFonts w:hint="eastAsia"/>
        </w:rPr>
        <w:t>页。</w:t>
      </w:r>
    </w:p>
  </w:footnote>
  <w:footnote w:id="162">
    <w:p w14:paraId="50518D2B"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372</w:t>
      </w:r>
      <w:r>
        <w:rPr>
          <w:rFonts w:hint="eastAsia"/>
        </w:rPr>
        <w:t>页。</w:t>
      </w:r>
    </w:p>
  </w:footnote>
  <w:footnote w:id="163">
    <w:p w14:paraId="63A17FE3" w14:textId="77777777" w:rsidR="002326A0" w:rsidRDefault="002326A0" w:rsidP="002326A0">
      <w:pPr>
        <w:pStyle w:val="aff7"/>
        <w:ind w:firstLine="360"/>
      </w:pPr>
      <w:r>
        <w:footnoteRef/>
      </w:r>
      <w:r>
        <w:t xml:space="preserve"> </w:t>
      </w:r>
      <w:r>
        <w:rPr>
          <w:rFonts w:ascii="宋体" w:hAnsi="宋体"/>
        </w:rPr>
        <w:t>[</w:t>
      </w:r>
      <w:r>
        <w:rPr>
          <w:rFonts w:hint="eastAsia"/>
        </w:rPr>
        <w:t>澳</w:t>
      </w:r>
      <w:r>
        <w:rPr>
          <w:rFonts w:ascii="宋体" w:hAnsi="宋体"/>
        </w:rPr>
        <w:t>]</w:t>
      </w:r>
      <w:r>
        <w:rPr>
          <w:rFonts w:hint="eastAsia"/>
        </w:rPr>
        <w:t>约翰·</w:t>
      </w:r>
      <w:r>
        <w:rPr>
          <w:rFonts w:hint="eastAsia"/>
        </w:rPr>
        <w:t xml:space="preserve">A. </w:t>
      </w:r>
      <w:r>
        <w:rPr>
          <w:rFonts w:hint="eastAsia"/>
        </w:rPr>
        <w:t>舒斯特：《科学史与科学哲学导论》，</w:t>
      </w:r>
      <w:proofErr w:type="gramStart"/>
      <w:r>
        <w:rPr>
          <w:rFonts w:hint="eastAsia"/>
        </w:rPr>
        <w:t>安维复</w:t>
      </w:r>
      <w:proofErr w:type="gramEnd"/>
      <w:r>
        <w:rPr>
          <w:rFonts w:hint="eastAsia"/>
        </w:rPr>
        <w:t>主译，上海：上海科技教育出版社，</w:t>
      </w:r>
      <w:r>
        <w:rPr>
          <w:rFonts w:hint="eastAsia"/>
        </w:rPr>
        <w:t>2013</w:t>
      </w:r>
      <w:r>
        <w:rPr>
          <w:rFonts w:hint="eastAsia"/>
        </w:rPr>
        <w:t>年，第</w:t>
      </w:r>
      <w:r>
        <w:rPr>
          <w:rFonts w:hint="eastAsia"/>
        </w:rPr>
        <w:t>371-373</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25B52E7"/>
    <w:multiLevelType w:val="hybridMultilevel"/>
    <w:tmpl w:val="58A8BCF4"/>
    <w:lvl w:ilvl="0" w:tplc="51F22A6C">
      <w:numFmt w:val="bullet"/>
      <w:lvlText w:val="—"/>
      <w:lvlJc w:val="left"/>
      <w:pPr>
        <w:ind w:left="831" w:hanging="360"/>
      </w:pPr>
      <w:rPr>
        <w:rFonts w:ascii="Times New Roman" w:eastAsia="Times New Roman" w:hAnsi="Times New Roman" w:cs="Times New Roman" w:hint="default"/>
        <w:spacing w:val="-3"/>
        <w:w w:val="99"/>
        <w:sz w:val="24"/>
        <w:szCs w:val="24"/>
        <w:lang w:val="en-AU" w:eastAsia="en-AU" w:bidi="en-AU"/>
      </w:rPr>
    </w:lvl>
    <w:lvl w:ilvl="1" w:tplc="E446D2AA">
      <w:numFmt w:val="bullet"/>
      <w:lvlText w:val="•"/>
      <w:lvlJc w:val="left"/>
      <w:pPr>
        <w:ind w:left="1662" w:hanging="360"/>
      </w:pPr>
      <w:rPr>
        <w:rFonts w:hint="default"/>
        <w:lang w:val="en-AU" w:eastAsia="en-AU" w:bidi="en-AU"/>
      </w:rPr>
    </w:lvl>
    <w:lvl w:ilvl="2" w:tplc="3F9CA1CC">
      <w:numFmt w:val="bullet"/>
      <w:lvlText w:val="•"/>
      <w:lvlJc w:val="left"/>
      <w:pPr>
        <w:ind w:left="2485" w:hanging="360"/>
      </w:pPr>
      <w:rPr>
        <w:rFonts w:hint="default"/>
        <w:lang w:val="en-AU" w:eastAsia="en-AU" w:bidi="en-AU"/>
      </w:rPr>
    </w:lvl>
    <w:lvl w:ilvl="3" w:tplc="BA4C6B60">
      <w:numFmt w:val="bullet"/>
      <w:lvlText w:val="•"/>
      <w:lvlJc w:val="left"/>
      <w:pPr>
        <w:ind w:left="3307" w:hanging="360"/>
      </w:pPr>
      <w:rPr>
        <w:rFonts w:hint="default"/>
        <w:lang w:val="en-AU" w:eastAsia="en-AU" w:bidi="en-AU"/>
      </w:rPr>
    </w:lvl>
    <w:lvl w:ilvl="4" w:tplc="BFFE2E3E">
      <w:numFmt w:val="bullet"/>
      <w:lvlText w:val="•"/>
      <w:lvlJc w:val="left"/>
      <w:pPr>
        <w:ind w:left="4130" w:hanging="360"/>
      </w:pPr>
      <w:rPr>
        <w:rFonts w:hint="default"/>
        <w:lang w:val="en-AU" w:eastAsia="en-AU" w:bidi="en-AU"/>
      </w:rPr>
    </w:lvl>
    <w:lvl w:ilvl="5" w:tplc="553E8B90">
      <w:numFmt w:val="bullet"/>
      <w:lvlText w:val="•"/>
      <w:lvlJc w:val="left"/>
      <w:pPr>
        <w:ind w:left="4953" w:hanging="360"/>
      </w:pPr>
      <w:rPr>
        <w:rFonts w:hint="default"/>
        <w:lang w:val="en-AU" w:eastAsia="en-AU" w:bidi="en-AU"/>
      </w:rPr>
    </w:lvl>
    <w:lvl w:ilvl="6" w:tplc="A8D438B6">
      <w:numFmt w:val="bullet"/>
      <w:lvlText w:val="•"/>
      <w:lvlJc w:val="left"/>
      <w:pPr>
        <w:ind w:left="5775" w:hanging="360"/>
      </w:pPr>
      <w:rPr>
        <w:rFonts w:hint="default"/>
        <w:lang w:val="en-AU" w:eastAsia="en-AU" w:bidi="en-AU"/>
      </w:rPr>
    </w:lvl>
    <w:lvl w:ilvl="7" w:tplc="ED407408">
      <w:numFmt w:val="bullet"/>
      <w:lvlText w:val="•"/>
      <w:lvlJc w:val="left"/>
      <w:pPr>
        <w:ind w:left="6598" w:hanging="360"/>
      </w:pPr>
      <w:rPr>
        <w:rFonts w:hint="default"/>
        <w:lang w:val="en-AU" w:eastAsia="en-AU" w:bidi="en-AU"/>
      </w:rPr>
    </w:lvl>
    <w:lvl w:ilvl="8" w:tplc="BA028BC4">
      <w:numFmt w:val="bullet"/>
      <w:lvlText w:val="•"/>
      <w:lvlJc w:val="left"/>
      <w:pPr>
        <w:ind w:left="7421" w:hanging="360"/>
      </w:pPr>
      <w:rPr>
        <w:rFonts w:hint="default"/>
        <w:lang w:val="en-AU" w:eastAsia="en-AU" w:bidi="en-AU"/>
      </w:rPr>
    </w:lvl>
  </w:abstractNum>
  <w:abstractNum w:abstractNumId="7"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10"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EF70C8"/>
    <w:multiLevelType w:val="singleLevel"/>
    <w:tmpl w:val="62EF70C8"/>
    <w:lvl w:ilvl="0">
      <w:start w:val="1"/>
      <w:numFmt w:val="decimal"/>
      <w:suff w:val="nothing"/>
      <w:lvlText w:val="（%1）"/>
      <w:lvlJc w:val="left"/>
      <w:rPr>
        <w:rFonts w:asciiTheme="minorEastAsia" w:eastAsiaTheme="minorEastAsia" w:hAnsiTheme="minorEastAsia"/>
      </w:rPr>
    </w:lvl>
  </w:abstractNum>
  <w:abstractNum w:abstractNumId="13"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4"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15:restartNumberingAfterBreak="0">
    <w:nsid w:val="714C4A8B"/>
    <w:multiLevelType w:val="hybridMultilevel"/>
    <w:tmpl w:val="F8E047DE"/>
    <w:lvl w:ilvl="0" w:tplc="990E2680">
      <w:start w:val="1"/>
      <w:numFmt w:val="bullet"/>
      <w:lvlText w:val="•"/>
      <w:lvlJc w:val="left"/>
      <w:pPr>
        <w:tabs>
          <w:tab w:val="num" w:pos="720"/>
        </w:tabs>
        <w:ind w:left="720" w:hanging="360"/>
      </w:pPr>
      <w:rPr>
        <w:rFonts w:ascii="Arial" w:hAnsi="Arial" w:hint="default"/>
      </w:rPr>
    </w:lvl>
    <w:lvl w:ilvl="1" w:tplc="728245AC" w:tentative="1">
      <w:start w:val="1"/>
      <w:numFmt w:val="bullet"/>
      <w:lvlText w:val="•"/>
      <w:lvlJc w:val="left"/>
      <w:pPr>
        <w:tabs>
          <w:tab w:val="num" w:pos="1440"/>
        </w:tabs>
        <w:ind w:left="1440" w:hanging="360"/>
      </w:pPr>
      <w:rPr>
        <w:rFonts w:ascii="Arial" w:hAnsi="Arial" w:hint="default"/>
      </w:rPr>
    </w:lvl>
    <w:lvl w:ilvl="2" w:tplc="488C93CA" w:tentative="1">
      <w:start w:val="1"/>
      <w:numFmt w:val="bullet"/>
      <w:lvlText w:val="•"/>
      <w:lvlJc w:val="left"/>
      <w:pPr>
        <w:tabs>
          <w:tab w:val="num" w:pos="2160"/>
        </w:tabs>
        <w:ind w:left="2160" w:hanging="360"/>
      </w:pPr>
      <w:rPr>
        <w:rFonts w:ascii="Arial" w:hAnsi="Arial" w:hint="default"/>
      </w:rPr>
    </w:lvl>
    <w:lvl w:ilvl="3" w:tplc="18667302" w:tentative="1">
      <w:start w:val="1"/>
      <w:numFmt w:val="bullet"/>
      <w:lvlText w:val="•"/>
      <w:lvlJc w:val="left"/>
      <w:pPr>
        <w:tabs>
          <w:tab w:val="num" w:pos="2880"/>
        </w:tabs>
        <w:ind w:left="2880" w:hanging="360"/>
      </w:pPr>
      <w:rPr>
        <w:rFonts w:ascii="Arial" w:hAnsi="Arial" w:hint="default"/>
      </w:rPr>
    </w:lvl>
    <w:lvl w:ilvl="4" w:tplc="B6F8D8E8" w:tentative="1">
      <w:start w:val="1"/>
      <w:numFmt w:val="bullet"/>
      <w:lvlText w:val="•"/>
      <w:lvlJc w:val="left"/>
      <w:pPr>
        <w:tabs>
          <w:tab w:val="num" w:pos="3600"/>
        </w:tabs>
        <w:ind w:left="3600" w:hanging="360"/>
      </w:pPr>
      <w:rPr>
        <w:rFonts w:ascii="Arial" w:hAnsi="Arial" w:hint="default"/>
      </w:rPr>
    </w:lvl>
    <w:lvl w:ilvl="5" w:tplc="DF22B218" w:tentative="1">
      <w:start w:val="1"/>
      <w:numFmt w:val="bullet"/>
      <w:lvlText w:val="•"/>
      <w:lvlJc w:val="left"/>
      <w:pPr>
        <w:tabs>
          <w:tab w:val="num" w:pos="4320"/>
        </w:tabs>
        <w:ind w:left="4320" w:hanging="360"/>
      </w:pPr>
      <w:rPr>
        <w:rFonts w:ascii="Arial" w:hAnsi="Arial" w:hint="default"/>
      </w:rPr>
    </w:lvl>
    <w:lvl w:ilvl="6" w:tplc="DF2E6A68" w:tentative="1">
      <w:start w:val="1"/>
      <w:numFmt w:val="bullet"/>
      <w:lvlText w:val="•"/>
      <w:lvlJc w:val="left"/>
      <w:pPr>
        <w:tabs>
          <w:tab w:val="num" w:pos="5040"/>
        </w:tabs>
        <w:ind w:left="5040" w:hanging="360"/>
      </w:pPr>
      <w:rPr>
        <w:rFonts w:ascii="Arial" w:hAnsi="Arial" w:hint="default"/>
      </w:rPr>
    </w:lvl>
    <w:lvl w:ilvl="7" w:tplc="7FAEC918" w:tentative="1">
      <w:start w:val="1"/>
      <w:numFmt w:val="bullet"/>
      <w:lvlText w:val="•"/>
      <w:lvlJc w:val="left"/>
      <w:pPr>
        <w:tabs>
          <w:tab w:val="num" w:pos="5760"/>
        </w:tabs>
        <w:ind w:left="5760" w:hanging="360"/>
      </w:pPr>
      <w:rPr>
        <w:rFonts w:ascii="Arial" w:hAnsi="Arial" w:hint="default"/>
      </w:rPr>
    </w:lvl>
    <w:lvl w:ilvl="8" w:tplc="494EC5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748114342">
    <w:abstractNumId w:val="11"/>
  </w:num>
  <w:num w:numId="2" w16cid:durableId="108281072">
    <w:abstractNumId w:val="9"/>
  </w:num>
  <w:num w:numId="3" w16cid:durableId="1218011538">
    <w:abstractNumId w:val="8"/>
  </w:num>
  <w:num w:numId="4" w16cid:durableId="380906955">
    <w:abstractNumId w:val="2"/>
  </w:num>
  <w:num w:numId="5" w16cid:durableId="335034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2151059">
    <w:abstractNumId w:val="13"/>
  </w:num>
  <w:num w:numId="7" w16cid:durableId="2110155112">
    <w:abstractNumId w:val="16"/>
  </w:num>
  <w:num w:numId="8" w16cid:durableId="287400176">
    <w:abstractNumId w:val="0"/>
  </w:num>
  <w:num w:numId="9" w16cid:durableId="69428502">
    <w:abstractNumId w:val="4"/>
  </w:num>
  <w:num w:numId="10" w16cid:durableId="1753965364">
    <w:abstractNumId w:val="14"/>
  </w:num>
  <w:num w:numId="11" w16cid:durableId="1561015299">
    <w:abstractNumId w:val="3"/>
  </w:num>
  <w:num w:numId="12" w16cid:durableId="1845168772">
    <w:abstractNumId w:val="5"/>
  </w:num>
  <w:num w:numId="13" w16cid:durableId="592395566">
    <w:abstractNumId w:val="7"/>
  </w:num>
  <w:num w:numId="14" w16cid:durableId="1097941713">
    <w:abstractNumId w:val="1"/>
  </w:num>
  <w:num w:numId="15" w16cid:durableId="1385372165">
    <w:abstractNumId w:val="10"/>
  </w:num>
  <w:num w:numId="16" w16cid:durableId="767585735">
    <w:abstractNumId w:val="12"/>
  </w:num>
  <w:num w:numId="17" w16cid:durableId="1051346364">
    <w:abstractNumId w:val="15"/>
  </w:num>
  <w:num w:numId="18" w16cid:durableId="1626500444">
    <w:abstractNumId w:val="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rson w15:author="xxjing">
    <w15:presenceInfo w15:providerId="None" w15:userId="xxj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4940"/>
    <w:rsid w:val="00016BB0"/>
    <w:rsid w:val="00016E06"/>
    <w:rsid w:val="000207F7"/>
    <w:rsid w:val="00023224"/>
    <w:rsid w:val="000251CB"/>
    <w:rsid w:val="00025530"/>
    <w:rsid w:val="00026A79"/>
    <w:rsid w:val="00031F4F"/>
    <w:rsid w:val="0003299E"/>
    <w:rsid w:val="00032AAD"/>
    <w:rsid w:val="00033F28"/>
    <w:rsid w:val="00034E09"/>
    <w:rsid w:val="000415A2"/>
    <w:rsid w:val="00041817"/>
    <w:rsid w:val="00045896"/>
    <w:rsid w:val="00057856"/>
    <w:rsid w:val="000624A4"/>
    <w:rsid w:val="000638E9"/>
    <w:rsid w:val="00065081"/>
    <w:rsid w:val="000652F4"/>
    <w:rsid w:val="00066F18"/>
    <w:rsid w:val="00067AB4"/>
    <w:rsid w:val="00072066"/>
    <w:rsid w:val="000727F4"/>
    <w:rsid w:val="000830C9"/>
    <w:rsid w:val="00090159"/>
    <w:rsid w:val="00091B76"/>
    <w:rsid w:val="00092588"/>
    <w:rsid w:val="00092FC5"/>
    <w:rsid w:val="00094D16"/>
    <w:rsid w:val="000970D7"/>
    <w:rsid w:val="00097555"/>
    <w:rsid w:val="000A1716"/>
    <w:rsid w:val="000A60CA"/>
    <w:rsid w:val="000B3CD8"/>
    <w:rsid w:val="000B4241"/>
    <w:rsid w:val="000B4E22"/>
    <w:rsid w:val="000B5AAE"/>
    <w:rsid w:val="000C1AC9"/>
    <w:rsid w:val="000C2470"/>
    <w:rsid w:val="000C3726"/>
    <w:rsid w:val="000C48AA"/>
    <w:rsid w:val="000C49C0"/>
    <w:rsid w:val="000C60B7"/>
    <w:rsid w:val="000D3C51"/>
    <w:rsid w:val="000D46A3"/>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2796"/>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1100"/>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1401"/>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26A0"/>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1417"/>
    <w:rsid w:val="00292A39"/>
    <w:rsid w:val="002934CF"/>
    <w:rsid w:val="00294D8D"/>
    <w:rsid w:val="0029528A"/>
    <w:rsid w:val="00295A56"/>
    <w:rsid w:val="00296378"/>
    <w:rsid w:val="0029707A"/>
    <w:rsid w:val="00297E5F"/>
    <w:rsid w:val="002A1659"/>
    <w:rsid w:val="002A2345"/>
    <w:rsid w:val="002A39EC"/>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050F"/>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3F7D7A"/>
    <w:rsid w:val="004011F3"/>
    <w:rsid w:val="0040274A"/>
    <w:rsid w:val="00403C73"/>
    <w:rsid w:val="00406AA1"/>
    <w:rsid w:val="00406DB3"/>
    <w:rsid w:val="00412C6B"/>
    <w:rsid w:val="004221CE"/>
    <w:rsid w:val="00423696"/>
    <w:rsid w:val="0042375D"/>
    <w:rsid w:val="00425B3A"/>
    <w:rsid w:val="0042716F"/>
    <w:rsid w:val="00430E75"/>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9730E"/>
    <w:rsid w:val="0049786F"/>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0672D"/>
    <w:rsid w:val="005118B3"/>
    <w:rsid w:val="00512D05"/>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21BF"/>
    <w:rsid w:val="005B392F"/>
    <w:rsid w:val="005B50F0"/>
    <w:rsid w:val="005B69C8"/>
    <w:rsid w:val="005C7C28"/>
    <w:rsid w:val="005D0FBC"/>
    <w:rsid w:val="005D1044"/>
    <w:rsid w:val="005D23AB"/>
    <w:rsid w:val="005E344C"/>
    <w:rsid w:val="005E56E6"/>
    <w:rsid w:val="005E6172"/>
    <w:rsid w:val="005E7E3C"/>
    <w:rsid w:val="005F0432"/>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D0B6B"/>
    <w:rsid w:val="007D0C86"/>
    <w:rsid w:val="007D14D9"/>
    <w:rsid w:val="007D2626"/>
    <w:rsid w:val="007D39D9"/>
    <w:rsid w:val="007D4737"/>
    <w:rsid w:val="007D5CBD"/>
    <w:rsid w:val="007D7BC4"/>
    <w:rsid w:val="007E05DB"/>
    <w:rsid w:val="007E0664"/>
    <w:rsid w:val="007E283D"/>
    <w:rsid w:val="007E6E51"/>
    <w:rsid w:val="007F0FC7"/>
    <w:rsid w:val="007F12B7"/>
    <w:rsid w:val="007F1410"/>
    <w:rsid w:val="007F1664"/>
    <w:rsid w:val="007F3CD3"/>
    <w:rsid w:val="007F4DE5"/>
    <w:rsid w:val="008012B6"/>
    <w:rsid w:val="00802474"/>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315D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17D7"/>
    <w:rsid w:val="00A5316F"/>
    <w:rsid w:val="00A54370"/>
    <w:rsid w:val="00A54FD1"/>
    <w:rsid w:val="00A57C93"/>
    <w:rsid w:val="00A6245D"/>
    <w:rsid w:val="00A65091"/>
    <w:rsid w:val="00A67B48"/>
    <w:rsid w:val="00A72E42"/>
    <w:rsid w:val="00A7326C"/>
    <w:rsid w:val="00A7366B"/>
    <w:rsid w:val="00A73DD6"/>
    <w:rsid w:val="00A7583A"/>
    <w:rsid w:val="00A76812"/>
    <w:rsid w:val="00A80A72"/>
    <w:rsid w:val="00A81911"/>
    <w:rsid w:val="00A8321E"/>
    <w:rsid w:val="00A85CE1"/>
    <w:rsid w:val="00A9144A"/>
    <w:rsid w:val="00A941F2"/>
    <w:rsid w:val="00A95217"/>
    <w:rsid w:val="00A95880"/>
    <w:rsid w:val="00AA3F69"/>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F0374"/>
    <w:rsid w:val="00AF060B"/>
    <w:rsid w:val="00AF18EA"/>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2FCE"/>
    <w:rsid w:val="00BA35C5"/>
    <w:rsid w:val="00BA3611"/>
    <w:rsid w:val="00BA545C"/>
    <w:rsid w:val="00BB1814"/>
    <w:rsid w:val="00BB1EE4"/>
    <w:rsid w:val="00BB2B9A"/>
    <w:rsid w:val="00BB567B"/>
    <w:rsid w:val="00BB6F4F"/>
    <w:rsid w:val="00BC07C4"/>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31B1"/>
    <w:rsid w:val="00C75F07"/>
    <w:rsid w:val="00C76A0F"/>
    <w:rsid w:val="00C81420"/>
    <w:rsid w:val="00C84664"/>
    <w:rsid w:val="00C8621E"/>
    <w:rsid w:val="00C94A41"/>
    <w:rsid w:val="00C957C6"/>
    <w:rsid w:val="00C96C8C"/>
    <w:rsid w:val="00CA40BF"/>
    <w:rsid w:val="00CA44AB"/>
    <w:rsid w:val="00CA6CDB"/>
    <w:rsid w:val="00CA7C60"/>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7A1"/>
    <w:rsid w:val="00CD63AB"/>
    <w:rsid w:val="00CD7BA8"/>
    <w:rsid w:val="00CE1010"/>
    <w:rsid w:val="00CE3B5D"/>
    <w:rsid w:val="00CE5FD8"/>
    <w:rsid w:val="00CE68B3"/>
    <w:rsid w:val="00CE758F"/>
    <w:rsid w:val="00CE7C83"/>
    <w:rsid w:val="00CF1826"/>
    <w:rsid w:val="00CF39A5"/>
    <w:rsid w:val="00CF5D9A"/>
    <w:rsid w:val="00CF7F70"/>
    <w:rsid w:val="00D01987"/>
    <w:rsid w:val="00D027C4"/>
    <w:rsid w:val="00D02CF0"/>
    <w:rsid w:val="00D06302"/>
    <w:rsid w:val="00D11EA1"/>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64CE"/>
    <w:rsid w:val="00D576D4"/>
    <w:rsid w:val="00D57E00"/>
    <w:rsid w:val="00D65099"/>
    <w:rsid w:val="00D656E1"/>
    <w:rsid w:val="00D678F4"/>
    <w:rsid w:val="00D74A3A"/>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A32C4"/>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3551"/>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C6E47"/>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4BF0"/>
    <w:rsid w:val="00F27C0D"/>
    <w:rsid w:val="00F30765"/>
    <w:rsid w:val="00F31CC3"/>
    <w:rsid w:val="00F32B43"/>
    <w:rsid w:val="00F3609E"/>
    <w:rsid w:val="00F360F5"/>
    <w:rsid w:val="00F3798F"/>
    <w:rsid w:val="00F401E5"/>
    <w:rsid w:val="00F40E0A"/>
    <w:rsid w:val="00F41105"/>
    <w:rsid w:val="00F42B6F"/>
    <w:rsid w:val="00F43816"/>
    <w:rsid w:val="00F44FB3"/>
    <w:rsid w:val="00F45A42"/>
    <w:rsid w:val="00F47157"/>
    <w:rsid w:val="00F5048E"/>
    <w:rsid w:val="00F51043"/>
    <w:rsid w:val="00F5166A"/>
    <w:rsid w:val="00F519F9"/>
    <w:rsid w:val="00F55711"/>
    <w:rsid w:val="00F61366"/>
    <w:rsid w:val="00F61DF4"/>
    <w:rsid w:val="00F7071E"/>
    <w:rsid w:val="00F72571"/>
    <w:rsid w:val="00F73A86"/>
    <w:rsid w:val="00F75FA3"/>
    <w:rsid w:val="00F760E4"/>
    <w:rsid w:val="00F76857"/>
    <w:rsid w:val="00F8104F"/>
    <w:rsid w:val="00F830BD"/>
    <w:rsid w:val="00F8534F"/>
    <w:rsid w:val="00F86C59"/>
    <w:rsid w:val="00F905F2"/>
    <w:rsid w:val="00F9172D"/>
    <w:rsid w:val="00F91756"/>
    <w:rsid w:val="00F93541"/>
    <w:rsid w:val="00F9375E"/>
    <w:rsid w:val="00F943C4"/>
    <w:rsid w:val="00F94DCE"/>
    <w:rsid w:val="00F96392"/>
    <w:rsid w:val="00FA1A04"/>
    <w:rsid w:val="00FA2165"/>
    <w:rsid w:val="00FA3534"/>
    <w:rsid w:val="00FB2AAF"/>
    <w:rsid w:val="00FB317B"/>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paragraph" w:customStyle="1" w:styleId="TNR">
    <w:name w:val="宋体+TNR"/>
    <w:basedOn w:val="a0"/>
    <w:qFormat/>
    <w:rsid w:val="0049730E"/>
    <w:pPr>
      <w:spacing w:line="360" w:lineRule="auto"/>
      <w:ind w:firstLineChars="200" w:firstLine="422"/>
      <w:jc w:val="center"/>
    </w:pPr>
    <w:rPr>
      <w:rFonts w:cstheme="minorBidi"/>
      <w:b/>
      <w:bCs/>
      <w:szCs w:val="32"/>
    </w:rPr>
  </w:style>
  <w:style w:type="character" w:customStyle="1" w:styleId="CharChar1010">
    <w:name w:val="Char Char101"/>
    <w:semiHidden/>
    <w:qFormat/>
    <w:rsid w:val="002326A0"/>
    <w:rPr>
      <w:rFonts w:eastAsia="宋体"/>
      <w:kern w:val="2"/>
      <w:sz w:val="18"/>
      <w:szCs w:val="18"/>
      <w:lang w:val="en-US" w:eastAsia="zh-CN" w:bidi="ar-SA"/>
    </w:rPr>
  </w:style>
  <w:style w:type="character" w:customStyle="1" w:styleId="Char23">
    <w:name w:val="批注文字 Char2"/>
    <w:basedOn w:val="a1"/>
    <w:qFormat/>
    <w:rsid w:val="002326A0"/>
    <w:rPr>
      <w:kern w:val="2"/>
      <w:sz w:val="22"/>
      <w:szCs w:val="22"/>
    </w:rPr>
  </w:style>
  <w:style w:type="paragraph" w:customStyle="1" w:styleId="19">
    <w:name w:val="修订1"/>
    <w:uiPriority w:val="99"/>
    <w:unhideWhenUsed/>
    <w:qFormat/>
    <w:rsid w:val="002326A0"/>
    <w:rPr>
      <w:rFonts w:ascii="Times New Roman" w:eastAsia="宋体" w:hAnsi="Times New Roman" w:cs="Times New Roman"/>
      <w:szCs w:val="24"/>
    </w:rPr>
  </w:style>
  <w:style w:type="paragraph" w:customStyle="1" w:styleId="Char110">
    <w:name w:val="Char11"/>
    <w:basedOn w:val="a0"/>
    <w:qFormat/>
    <w:rsid w:val="002326A0"/>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2326A0"/>
    <w:rPr>
      <w:rFonts w:ascii="Lucida Console" w:hAnsi="Lucida Console" w:cs="宋体"/>
      <w:sz w:val="24"/>
      <w:szCs w:val="24"/>
    </w:rPr>
  </w:style>
  <w:style w:type="character" w:customStyle="1" w:styleId="Char1b">
    <w:name w:val="页脚 Char1"/>
    <w:basedOn w:val="a1"/>
    <w:uiPriority w:val="99"/>
    <w:qFormat/>
    <w:locked/>
    <w:rsid w:val="002326A0"/>
    <w:rPr>
      <w:rFonts w:ascii="Calibri" w:hAnsi="Calibri"/>
      <w:sz w:val="18"/>
      <w:szCs w:val="18"/>
    </w:rPr>
  </w:style>
  <w:style w:type="character" w:customStyle="1" w:styleId="Char1c">
    <w:name w:val="批注框文本 Char1"/>
    <w:basedOn w:val="a1"/>
    <w:uiPriority w:val="99"/>
    <w:qFormat/>
    <w:locked/>
    <w:rsid w:val="002326A0"/>
    <w:rPr>
      <w:rFonts w:ascii="Calibri" w:hAnsi="Calibri"/>
      <w:sz w:val="18"/>
      <w:szCs w:val="18"/>
    </w:rPr>
  </w:style>
  <w:style w:type="character" w:customStyle="1" w:styleId="Char1d">
    <w:name w:val="页眉 Char1"/>
    <w:basedOn w:val="a1"/>
    <w:uiPriority w:val="99"/>
    <w:qFormat/>
    <w:locked/>
    <w:rsid w:val="002326A0"/>
    <w:rPr>
      <w:rFonts w:ascii="Calibri" w:hAnsi="Calibri"/>
      <w:sz w:val="18"/>
      <w:szCs w:val="18"/>
    </w:rPr>
  </w:style>
  <w:style w:type="character" w:customStyle="1" w:styleId="Char30">
    <w:name w:val="批注主题 Char3"/>
    <w:basedOn w:val="Char23"/>
    <w:qFormat/>
    <w:rsid w:val="002326A0"/>
    <w:rPr>
      <w:b/>
      <w:bCs/>
      <w:kern w:val="2"/>
      <w:sz w:val="22"/>
      <w:szCs w:val="22"/>
    </w:rPr>
  </w:style>
  <w:style w:type="paragraph" w:customStyle="1" w:styleId="2c">
    <w:name w:val="修订2"/>
    <w:hidden/>
    <w:uiPriority w:val="99"/>
    <w:semiHidden/>
    <w:qFormat/>
    <w:rsid w:val="002326A0"/>
    <w:rPr>
      <w:rFonts w:ascii="Times New Roman" w:eastAsia="宋体" w:hAnsi="Times New Roman" w:cs="Times New Roman"/>
      <w:sz w:val="22"/>
    </w:rPr>
  </w:style>
  <w:style w:type="character" w:customStyle="1" w:styleId="1a">
    <w:name w:val="批注文字 字符1"/>
    <w:basedOn w:val="a1"/>
    <w:qFormat/>
    <w:rsid w:val="002326A0"/>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3012443">
      <w:bodyDiv w:val="1"/>
      <w:marLeft w:val="0"/>
      <w:marRight w:val="0"/>
      <w:marTop w:val="0"/>
      <w:marBottom w:val="0"/>
      <w:divBdr>
        <w:top w:val="none" w:sz="0" w:space="0" w:color="auto"/>
        <w:left w:val="none" w:sz="0" w:space="0" w:color="auto"/>
        <w:bottom w:val="none" w:sz="0" w:space="0" w:color="auto"/>
        <w:right w:val="none" w:sz="0" w:space="0" w:color="auto"/>
      </w:divBdr>
      <w:divsChild>
        <w:div w:id="1268536050">
          <w:marLeft w:val="360"/>
          <w:marRight w:val="0"/>
          <w:marTop w:val="200"/>
          <w:marBottom w:val="0"/>
          <w:divBdr>
            <w:top w:val="none" w:sz="0" w:space="0" w:color="auto"/>
            <w:left w:val="none" w:sz="0" w:space="0" w:color="auto"/>
            <w:bottom w:val="none" w:sz="0" w:space="0" w:color="auto"/>
            <w:right w:val="none" w:sz="0" w:space="0" w:color="auto"/>
          </w:divBdr>
        </w:div>
      </w:divsChild>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594629808">
      <w:bodyDiv w:val="1"/>
      <w:marLeft w:val="0"/>
      <w:marRight w:val="0"/>
      <w:marTop w:val="0"/>
      <w:marBottom w:val="0"/>
      <w:divBdr>
        <w:top w:val="none" w:sz="0" w:space="0" w:color="auto"/>
        <w:left w:val="none" w:sz="0" w:space="0" w:color="auto"/>
        <w:bottom w:val="none" w:sz="0" w:space="0" w:color="auto"/>
        <w:right w:val="none" w:sz="0" w:space="0" w:color="auto"/>
      </w:divBdr>
      <w:divsChild>
        <w:div w:id="1433550233">
          <w:marLeft w:val="0"/>
          <w:marRight w:val="0"/>
          <w:marTop w:val="0"/>
          <w:marBottom w:val="0"/>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tif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7FA35-2844-4F85-8EE6-4FB4E026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41</Pages>
  <Words>7090</Words>
  <Characters>40418</Characters>
  <Application>Microsoft Office Word</Application>
  <DocSecurity>0</DocSecurity>
  <Lines>336</Lines>
  <Paragraphs>94</Paragraphs>
  <ScaleCrop>false</ScaleCrop>
  <Company/>
  <LinksUpToDate>false</LinksUpToDate>
  <CharactersWithSpaces>47414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20</cp:revision>
  <cp:lastPrinted>2021-11-18T03:54:00Z</cp:lastPrinted>
  <dcterms:created xsi:type="dcterms:W3CDTF">2022-10-18T13:25:00Z</dcterms:created>
  <dcterms:modified xsi:type="dcterms:W3CDTF">2022-10-18T13:31:00Z</dcterms:modified>
</cp:coreProperties>
</file>